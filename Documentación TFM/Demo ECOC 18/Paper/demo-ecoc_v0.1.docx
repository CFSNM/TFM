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52D" w:rsidRPr="003E4D0E" w:rsidRDefault="00B1663B" w:rsidP="007C1755">
      <w:pPr>
        <w:pStyle w:val="Title1"/>
        <w:rPr>
          <w:sz w:val="32"/>
          <w:szCs w:val="32"/>
          <w:lang w:val="en-US"/>
        </w:rPr>
      </w:pPr>
      <w:ins w:id="0" w:author="Javier Moreno" w:date="2018-05-10T14:38:00Z">
        <w:r>
          <w:rPr>
            <w:sz w:val="32"/>
            <w:szCs w:val="32"/>
            <w:lang w:val="en-US"/>
          </w:rPr>
          <w:t xml:space="preserve">Latency-based </w:t>
        </w:r>
      </w:ins>
      <w:r w:rsidR="008E62EE" w:rsidRPr="003E4D0E">
        <w:rPr>
          <w:sz w:val="32"/>
          <w:szCs w:val="32"/>
          <w:lang w:val="en-US"/>
        </w:rPr>
        <w:t>Optimization</w:t>
      </w:r>
      <w:r w:rsidR="002C3B2A" w:rsidRPr="003E4D0E">
        <w:rPr>
          <w:sz w:val="32"/>
          <w:szCs w:val="32"/>
          <w:lang w:val="en-US"/>
        </w:rPr>
        <w:t xml:space="preserve"> </w:t>
      </w:r>
      <w:del w:id="1" w:author="Javier Moreno" w:date="2018-05-10T15:32:00Z">
        <w:r w:rsidR="00C3696F" w:rsidRPr="003E4D0E" w:rsidDel="00AB364A">
          <w:rPr>
            <w:sz w:val="32"/>
            <w:szCs w:val="32"/>
            <w:lang w:val="en-US"/>
          </w:rPr>
          <w:delText>as a Service</w:delText>
        </w:r>
        <w:r w:rsidR="008E62EE" w:rsidRPr="003E4D0E" w:rsidDel="00AB364A">
          <w:rPr>
            <w:sz w:val="32"/>
            <w:szCs w:val="32"/>
            <w:lang w:val="en-US"/>
          </w:rPr>
          <w:delText xml:space="preserve"> </w:delText>
        </w:r>
      </w:del>
      <w:r w:rsidR="008E62EE" w:rsidRPr="003E4D0E">
        <w:rPr>
          <w:sz w:val="32"/>
          <w:szCs w:val="32"/>
          <w:lang w:val="en-US"/>
        </w:rPr>
        <w:t>in a Dynamic SDN/NFV Environment Demonstration</w:t>
      </w:r>
    </w:p>
    <w:p w:rsidR="00C5752D" w:rsidRPr="003E4D0E" w:rsidRDefault="00C5752D" w:rsidP="006A4CFD">
      <w:pPr>
        <w:widowControl w:val="0"/>
        <w:spacing w:before="200"/>
        <w:jc w:val="center"/>
        <w:outlineLvl w:val="0"/>
        <w:rPr>
          <w:rFonts w:ascii="Arial" w:hAnsi="Arial"/>
          <w:snapToGrid w:val="0"/>
          <w:vertAlign w:val="superscript"/>
          <w:lang w:val="en-US"/>
        </w:rPr>
      </w:pPr>
      <w:proofErr w:type="gramStart"/>
      <w:r w:rsidRPr="003E4D0E">
        <w:rPr>
          <w:rFonts w:ascii="Arial" w:hAnsi="Arial"/>
          <w:snapToGrid w:val="0"/>
          <w:lang w:val="en-US"/>
        </w:rPr>
        <w:t>Author</w:t>
      </w:r>
      <w:r w:rsidRPr="003E4D0E">
        <w:rPr>
          <w:rFonts w:ascii="Arial" w:hAnsi="Arial"/>
          <w:snapToGrid w:val="0"/>
          <w:vertAlign w:val="superscript"/>
          <w:lang w:val="en-US"/>
        </w:rPr>
        <w:t>(</w:t>
      </w:r>
      <w:proofErr w:type="gramEnd"/>
      <w:r w:rsidRPr="003E4D0E">
        <w:rPr>
          <w:rFonts w:ascii="Arial" w:hAnsi="Arial"/>
          <w:snapToGrid w:val="0"/>
          <w:vertAlign w:val="superscript"/>
          <w:lang w:val="en-US"/>
        </w:rPr>
        <w:t>1)</w:t>
      </w:r>
      <w:r w:rsidRPr="003E4D0E">
        <w:rPr>
          <w:rFonts w:ascii="Arial" w:hAnsi="Arial"/>
          <w:snapToGrid w:val="0"/>
          <w:lang w:val="en-US"/>
        </w:rPr>
        <w:t>, Author</w:t>
      </w:r>
      <w:r w:rsidRPr="003E4D0E">
        <w:rPr>
          <w:rFonts w:ascii="Arial" w:hAnsi="Arial"/>
          <w:snapToGrid w:val="0"/>
          <w:vertAlign w:val="superscript"/>
          <w:lang w:val="en-US"/>
        </w:rPr>
        <w:t>(2)</w:t>
      </w:r>
      <w:r w:rsidRPr="003E4D0E">
        <w:rPr>
          <w:rFonts w:ascii="Arial" w:hAnsi="Arial"/>
          <w:snapToGrid w:val="0"/>
          <w:lang w:val="en-US"/>
        </w:rPr>
        <w:t>, Author</w:t>
      </w:r>
      <w:r w:rsidRPr="003E4D0E">
        <w:rPr>
          <w:rFonts w:ascii="Arial" w:hAnsi="Arial"/>
          <w:snapToGrid w:val="0"/>
          <w:vertAlign w:val="superscript"/>
          <w:lang w:val="en-US"/>
        </w:rPr>
        <w:t>(3)</w:t>
      </w:r>
      <w:r w:rsidRPr="003E4D0E">
        <w:rPr>
          <w:rFonts w:ascii="Arial" w:hAnsi="Arial"/>
          <w:snapToGrid w:val="0"/>
          <w:lang w:val="en-US"/>
        </w:rPr>
        <w:t>, Author</w:t>
      </w:r>
      <w:r w:rsidRPr="003E4D0E">
        <w:rPr>
          <w:rFonts w:ascii="Arial" w:hAnsi="Arial"/>
          <w:snapToGrid w:val="0"/>
          <w:vertAlign w:val="superscript"/>
          <w:lang w:val="en-US"/>
        </w:rPr>
        <w:t>(4)</w:t>
      </w:r>
    </w:p>
    <w:p w:rsidR="00C5752D" w:rsidRPr="003E4D0E" w:rsidRDefault="00C5752D" w:rsidP="006A4CFD">
      <w:pPr>
        <w:widowControl w:val="0"/>
        <w:spacing w:before="120"/>
        <w:outlineLvl w:val="0"/>
        <w:rPr>
          <w:rFonts w:ascii="Arial" w:hAnsi="Arial"/>
          <w:snapToGrid w:val="0"/>
          <w:lang w:val="en-US"/>
        </w:rPr>
      </w:pPr>
      <w:r w:rsidRPr="003E4D0E">
        <w:rPr>
          <w:rFonts w:ascii="Arial" w:hAnsi="Arial"/>
          <w:snapToGrid w:val="0"/>
          <w:vertAlign w:val="superscript"/>
          <w:lang w:val="en-US"/>
        </w:rPr>
        <w:t>(1)</w:t>
      </w:r>
      <w:r w:rsidRPr="003E4D0E">
        <w:rPr>
          <w:rFonts w:ascii="Arial" w:hAnsi="Arial"/>
          <w:snapToGrid w:val="0"/>
          <w:lang w:val="en-US"/>
        </w:rPr>
        <w:t xml:space="preserve"> </w:t>
      </w:r>
      <w:r w:rsidR="003C165A" w:rsidRPr="003E4D0E">
        <w:rPr>
          <w:rFonts w:ascii="Arial" w:hAnsi="Arial"/>
          <w:snapToGrid w:val="0"/>
          <w:lang w:val="en-US"/>
        </w:rPr>
        <w:t xml:space="preserve">Universidad </w:t>
      </w:r>
      <w:proofErr w:type="spellStart"/>
      <w:r w:rsidR="003C165A" w:rsidRPr="003E4D0E">
        <w:rPr>
          <w:rFonts w:ascii="Arial" w:hAnsi="Arial"/>
          <w:snapToGrid w:val="0"/>
          <w:lang w:val="en-US"/>
        </w:rPr>
        <w:t>Politécnica</w:t>
      </w:r>
      <w:proofErr w:type="spellEnd"/>
      <w:r w:rsidR="003C165A" w:rsidRPr="003E4D0E">
        <w:rPr>
          <w:rFonts w:ascii="Arial" w:hAnsi="Arial"/>
          <w:snapToGrid w:val="0"/>
          <w:lang w:val="en-US"/>
        </w:rPr>
        <w:t xml:space="preserve"> de Cartagena</w:t>
      </w:r>
      <w:r w:rsidRPr="003E4D0E">
        <w:rPr>
          <w:rFonts w:ascii="Arial" w:hAnsi="Arial"/>
          <w:snapToGrid w:val="0"/>
          <w:lang w:val="en-US"/>
        </w:rPr>
        <w:t>,</w:t>
      </w:r>
      <w:r w:rsidR="003C165A" w:rsidRPr="003E4D0E">
        <w:rPr>
          <w:lang w:val="en-US"/>
        </w:rPr>
        <w:t xml:space="preserve"> </w:t>
      </w:r>
      <w:r w:rsidR="003C165A" w:rsidRPr="003E4D0E">
        <w:rPr>
          <w:rFonts w:ascii="Arial" w:hAnsi="Arial"/>
          <w:snapToGrid w:val="0"/>
          <w:lang w:val="en-US"/>
        </w:rPr>
        <w:t>30202 Cartagena, Spain,</w:t>
      </w:r>
      <w:r w:rsidRPr="003E4D0E">
        <w:rPr>
          <w:rFonts w:ascii="Arial" w:hAnsi="Arial"/>
          <w:snapToGrid w:val="0"/>
          <w:lang w:val="en-US"/>
        </w:rPr>
        <w:t xml:space="preserve"> </w:t>
      </w:r>
      <w:r w:rsidR="003C165A" w:rsidRPr="003E4D0E">
        <w:rPr>
          <w:rFonts w:ascii="Arial" w:hAnsi="Arial"/>
          <w:snapToGrid w:val="0"/>
          <w:lang w:val="en-US"/>
        </w:rPr>
        <w:t xml:space="preserve">javier.moreno@upct.es </w:t>
      </w:r>
    </w:p>
    <w:p w:rsidR="00C5752D" w:rsidRPr="003E4D0E" w:rsidRDefault="00C5752D" w:rsidP="001D100B">
      <w:pPr>
        <w:widowControl w:val="0"/>
        <w:spacing w:line="240" w:lineRule="atLeast"/>
        <w:outlineLvl w:val="0"/>
        <w:rPr>
          <w:rFonts w:ascii="Arial" w:hAnsi="Arial"/>
          <w:snapToGrid w:val="0"/>
          <w:lang w:val="en-US"/>
        </w:rPr>
      </w:pPr>
      <w:r w:rsidRPr="003E4D0E">
        <w:rPr>
          <w:rFonts w:ascii="Arial" w:hAnsi="Arial"/>
          <w:snapToGrid w:val="0"/>
          <w:vertAlign w:val="superscript"/>
          <w:lang w:val="en-US"/>
        </w:rPr>
        <w:t>(2)</w:t>
      </w:r>
      <w:r w:rsidRPr="003E4D0E">
        <w:rPr>
          <w:rFonts w:ascii="Arial" w:hAnsi="Arial"/>
          <w:snapToGrid w:val="0"/>
          <w:lang w:val="en-US"/>
        </w:rPr>
        <w:t xml:space="preserve"> </w:t>
      </w:r>
      <w:r w:rsidR="003C165A" w:rsidRPr="003E4D0E">
        <w:rPr>
          <w:rFonts w:ascii="Arial" w:hAnsi="Arial"/>
          <w:snapToGrid w:val="0"/>
          <w:lang w:val="en-US"/>
        </w:rPr>
        <w:t>E-lighthouse Networks Solutions, 30203 Cartagena, Spain</w:t>
      </w:r>
    </w:p>
    <w:p w:rsidR="00C5752D" w:rsidRPr="003E4D0E" w:rsidRDefault="00C5752D">
      <w:pPr>
        <w:widowControl w:val="0"/>
        <w:spacing w:line="240" w:lineRule="atLeast"/>
        <w:outlineLvl w:val="0"/>
        <w:rPr>
          <w:rFonts w:ascii="Arial" w:hAnsi="Arial"/>
          <w:snapToGrid w:val="0"/>
          <w:lang w:val="es-ES"/>
        </w:rPr>
      </w:pPr>
      <w:r w:rsidRPr="003E4D0E">
        <w:rPr>
          <w:rFonts w:ascii="Arial" w:hAnsi="Arial"/>
          <w:snapToGrid w:val="0"/>
          <w:vertAlign w:val="superscript"/>
          <w:lang w:val="es-ES"/>
        </w:rPr>
        <w:t>(3)</w:t>
      </w:r>
      <w:r w:rsidRPr="003E4D0E">
        <w:rPr>
          <w:rFonts w:ascii="Arial" w:hAnsi="Arial"/>
          <w:snapToGrid w:val="0"/>
          <w:lang w:val="es-ES"/>
        </w:rPr>
        <w:t xml:space="preserve"> </w:t>
      </w:r>
      <w:proofErr w:type="spellStart"/>
      <w:r w:rsidR="00867B16" w:rsidRPr="003E4D0E">
        <w:rPr>
          <w:rFonts w:ascii="Arial" w:hAnsi="Arial"/>
          <w:snapToGrid w:val="0"/>
          <w:lang w:val="es-ES"/>
        </w:rPr>
        <w:t>Telefonica</w:t>
      </w:r>
      <w:proofErr w:type="spellEnd"/>
      <w:r w:rsidR="00867B16" w:rsidRPr="003E4D0E">
        <w:rPr>
          <w:rFonts w:ascii="Arial" w:hAnsi="Arial"/>
          <w:snapToGrid w:val="0"/>
          <w:lang w:val="es-ES"/>
        </w:rPr>
        <w:t xml:space="preserve"> GCTO, Ronda de la Comunicación, Madrid, </w:t>
      </w:r>
      <w:proofErr w:type="spellStart"/>
      <w:r w:rsidR="00867B16" w:rsidRPr="003E4D0E">
        <w:rPr>
          <w:rFonts w:ascii="Arial" w:hAnsi="Arial"/>
          <w:snapToGrid w:val="0"/>
          <w:lang w:val="es-ES"/>
        </w:rPr>
        <w:t>Spain</w:t>
      </w:r>
      <w:proofErr w:type="spellEnd"/>
    </w:p>
    <w:p w:rsidR="00C5752D" w:rsidRPr="003E4D0E" w:rsidRDefault="00C5752D" w:rsidP="001D100B">
      <w:pPr>
        <w:widowControl w:val="0"/>
        <w:spacing w:line="240" w:lineRule="atLeast"/>
        <w:outlineLvl w:val="0"/>
        <w:rPr>
          <w:rFonts w:ascii="Arial" w:hAnsi="Arial"/>
          <w:snapToGrid w:val="0"/>
          <w:lang w:val="es-ES"/>
        </w:rPr>
      </w:pPr>
    </w:p>
    <w:p w:rsidR="00C5752D" w:rsidRPr="003E4D0E" w:rsidRDefault="00C5752D" w:rsidP="006A4CFD">
      <w:pPr>
        <w:autoSpaceDE w:val="0"/>
        <w:autoSpaceDN w:val="0"/>
        <w:adjustRightInd w:val="0"/>
        <w:spacing w:before="200" w:after="240" w:line="240" w:lineRule="atLeast"/>
        <w:jc w:val="both"/>
        <w:rPr>
          <w:rFonts w:ascii="Arial" w:eastAsia="SimSun" w:hAnsi="Arial" w:cs="Arial"/>
          <w:lang w:val="en-US" w:eastAsia="zh-CN"/>
        </w:rPr>
      </w:pPr>
      <w:r w:rsidRPr="003E4D0E">
        <w:rPr>
          <w:rFonts w:ascii="Arial" w:hAnsi="Arial"/>
          <w:b/>
          <w:snapToGrid w:val="0"/>
          <w:lang w:val="en-US"/>
        </w:rPr>
        <w:t>Abstract</w:t>
      </w:r>
      <w:r w:rsidRPr="003E4D0E">
        <w:rPr>
          <w:rFonts w:ascii="Arial" w:hAnsi="Arial"/>
          <w:snapToGrid w:val="0"/>
          <w:lang w:val="en-US"/>
        </w:rPr>
        <w:t xml:space="preserve"> </w:t>
      </w:r>
      <w:r w:rsidRPr="003E4D0E">
        <w:rPr>
          <w:rFonts w:ascii="Arial" w:eastAsia="SimSun" w:hAnsi="Arial" w:cs="Arial"/>
          <w:i/>
          <w:iCs/>
          <w:lang w:val="en-US" w:eastAsia="zh-CN"/>
        </w:rPr>
        <w:t>Your 40 words abstract, which will appear in the conference program, should be an explicit summary of the paper that states the problem, the methods used as well as the major results and conclusions. It should be complementary to rather than a repeat of the title.</w:t>
      </w:r>
    </w:p>
    <w:p w:rsidR="00C5752D" w:rsidRPr="003E4D0E" w:rsidRDefault="00C5752D">
      <w:pPr>
        <w:widowControl w:val="0"/>
        <w:spacing w:line="240" w:lineRule="atLeast"/>
        <w:jc w:val="both"/>
        <w:rPr>
          <w:rFonts w:ascii="Arial" w:hAnsi="Arial"/>
          <w:b/>
          <w:snapToGrid w:val="0"/>
          <w:lang w:val="en-US"/>
        </w:rPr>
        <w:sectPr w:rsidR="00C5752D" w:rsidRPr="003E4D0E">
          <w:pgSz w:w="11907" w:h="16840" w:code="9"/>
          <w:pgMar w:top="1418" w:right="1418" w:bottom="1418" w:left="1418" w:header="708" w:footer="708" w:gutter="0"/>
          <w:cols w:space="708"/>
          <w:noEndnote/>
        </w:sectPr>
      </w:pPr>
    </w:p>
    <w:p w:rsidR="00C5752D" w:rsidRPr="003E4D0E" w:rsidRDefault="00C5752D" w:rsidP="003E4D0E">
      <w:pPr>
        <w:widowControl w:val="0"/>
        <w:numPr>
          <w:ilvl w:val="0"/>
          <w:numId w:val="34"/>
        </w:numPr>
        <w:spacing w:line="240" w:lineRule="atLeast"/>
        <w:ind w:left="426" w:hanging="426"/>
        <w:jc w:val="both"/>
        <w:outlineLvl w:val="0"/>
        <w:rPr>
          <w:rFonts w:ascii="Arial" w:hAnsi="Arial"/>
          <w:snapToGrid w:val="0"/>
          <w:lang w:val="en-US"/>
        </w:rPr>
      </w:pPr>
      <w:r w:rsidRPr="003E4D0E">
        <w:rPr>
          <w:rFonts w:ascii="Arial" w:hAnsi="Arial"/>
          <w:b/>
          <w:snapToGrid w:val="0"/>
          <w:lang w:val="en-US"/>
        </w:rPr>
        <w:t>Introduction</w:t>
      </w:r>
    </w:p>
    <w:p w:rsidR="00277038" w:rsidRPr="003E4D0E" w:rsidRDefault="00025A28">
      <w:pPr>
        <w:widowControl w:val="0"/>
        <w:spacing w:before="120" w:line="240" w:lineRule="atLeast"/>
        <w:jc w:val="both"/>
        <w:outlineLvl w:val="0"/>
        <w:rPr>
          <w:rFonts w:ascii="Arial" w:hAnsi="Arial"/>
          <w:snapToGrid w:val="0"/>
          <w:lang w:val="en-US"/>
        </w:rPr>
      </w:pPr>
      <w:r w:rsidRPr="003E4D0E">
        <w:rPr>
          <w:rFonts w:ascii="Arial" w:hAnsi="Arial"/>
          <w:snapToGrid w:val="0"/>
          <w:lang w:val="en-US"/>
        </w:rPr>
        <w:t>The dramatic forecasted growth of the IP traffic</w:t>
      </w:r>
      <w:r w:rsidR="0028590B" w:rsidRPr="003E4D0E">
        <w:rPr>
          <w:rFonts w:ascii="Arial" w:hAnsi="Arial"/>
          <w:snapToGrid w:val="0"/>
          <w:lang w:val="en-US"/>
        </w:rPr>
        <w:t xml:space="preserve"> and the incoming 5G era conduct the network management environment to an unforeseen scenario. The Cisco predictions announce an annual increasing of 27% in the IP traffic</w:t>
      </w:r>
      <w:r w:rsidR="006D04D7" w:rsidRPr="003E4D0E">
        <w:rPr>
          <w:rFonts w:ascii="Arial" w:hAnsi="Arial"/>
          <w:snapToGrid w:val="0"/>
          <w:lang w:val="en-US"/>
        </w:rPr>
        <w:t>,</w:t>
      </w:r>
      <w:r w:rsidR="0028590B" w:rsidRPr="003E4D0E">
        <w:rPr>
          <w:rFonts w:ascii="Arial" w:hAnsi="Arial"/>
          <w:snapToGrid w:val="0"/>
          <w:lang w:val="en-US"/>
        </w:rPr>
        <w:t xml:space="preserve"> mainly due to the popularity of the high-bandwidth video content </w:t>
      </w:r>
      <w:r w:rsidR="0028590B" w:rsidRPr="003E4D0E">
        <w:rPr>
          <w:rFonts w:ascii="Arial" w:hAnsi="Arial"/>
          <w:snapToGrid w:val="0"/>
          <w:highlight w:val="yellow"/>
          <w:lang w:val="en-US"/>
        </w:rPr>
        <w:t>[1</w:t>
      </w:r>
      <w:r w:rsidR="0028590B" w:rsidRPr="003E4D0E">
        <w:rPr>
          <w:rFonts w:ascii="Arial" w:hAnsi="Arial"/>
          <w:snapToGrid w:val="0"/>
          <w:lang w:val="en-US"/>
        </w:rPr>
        <w:t>]</w:t>
      </w:r>
      <w:r w:rsidR="006D04D7" w:rsidRPr="003E4D0E">
        <w:rPr>
          <w:rFonts w:ascii="Arial" w:hAnsi="Arial"/>
          <w:snapToGrid w:val="0"/>
          <w:lang w:val="en-US"/>
        </w:rPr>
        <w:t>,</w:t>
      </w:r>
      <w:r w:rsidR="00B67621" w:rsidRPr="006B68A3">
        <w:rPr>
          <w:rFonts w:ascii="Arial" w:hAnsi="Arial"/>
          <w:snapToGrid w:val="0"/>
          <w:lang w:val="en-US"/>
        </w:rPr>
        <w:t xml:space="preserve"> and </w:t>
      </w:r>
      <w:r w:rsidR="0028590B" w:rsidRPr="003E4D0E">
        <w:rPr>
          <w:rFonts w:ascii="Arial" w:hAnsi="Arial"/>
          <w:snapToGrid w:val="0"/>
          <w:lang w:val="en-US"/>
        </w:rPr>
        <w:t>the metro</w:t>
      </w:r>
      <w:r w:rsidR="006D04D7" w:rsidRPr="003E4D0E">
        <w:rPr>
          <w:rFonts w:ascii="Arial" w:hAnsi="Arial"/>
          <w:snapToGrid w:val="0"/>
          <w:lang w:val="en-US"/>
        </w:rPr>
        <w:t xml:space="preserve"> network</w:t>
      </w:r>
      <w:r w:rsidR="0028590B" w:rsidRPr="003E4D0E">
        <w:rPr>
          <w:rFonts w:ascii="Arial" w:hAnsi="Arial"/>
          <w:snapToGrid w:val="0"/>
          <w:lang w:val="en-US"/>
        </w:rPr>
        <w:t xml:space="preserve"> traffic</w:t>
      </w:r>
      <w:r w:rsidR="009F43C8" w:rsidRPr="003E4D0E">
        <w:rPr>
          <w:rFonts w:ascii="Arial" w:hAnsi="Arial"/>
          <w:snapToGrid w:val="0"/>
          <w:lang w:val="en-US"/>
        </w:rPr>
        <w:t xml:space="preserve"> </w:t>
      </w:r>
      <w:r w:rsidR="00B67621">
        <w:rPr>
          <w:rFonts w:ascii="Arial" w:hAnsi="Arial"/>
          <w:snapToGrid w:val="0"/>
          <w:lang w:val="en-US"/>
        </w:rPr>
        <w:t xml:space="preserve">was </w:t>
      </w:r>
      <w:r w:rsidR="009F43C8" w:rsidRPr="003E4D0E">
        <w:rPr>
          <w:rFonts w:ascii="Arial" w:hAnsi="Arial"/>
          <w:snapToGrid w:val="0"/>
          <w:lang w:val="en-US"/>
        </w:rPr>
        <w:t>increase</w:t>
      </w:r>
      <w:r w:rsidR="00B67621">
        <w:rPr>
          <w:rFonts w:ascii="Arial" w:hAnsi="Arial"/>
          <w:snapToGrid w:val="0"/>
          <w:lang w:val="en-US"/>
        </w:rPr>
        <w:t>d</w:t>
      </w:r>
      <w:r w:rsidR="0028590B" w:rsidRPr="003E4D0E">
        <w:rPr>
          <w:rFonts w:ascii="Arial" w:hAnsi="Arial"/>
          <w:snapToGrid w:val="0"/>
          <w:lang w:val="en-US"/>
        </w:rPr>
        <w:t xml:space="preserve"> </w:t>
      </w:r>
      <w:r w:rsidR="009F43C8" w:rsidRPr="003E4D0E">
        <w:rPr>
          <w:rFonts w:ascii="Arial" w:hAnsi="Arial"/>
          <w:snapToGrid w:val="0"/>
          <w:lang w:val="en-US"/>
        </w:rPr>
        <w:t>twofold</w:t>
      </w:r>
      <w:r w:rsidR="006D04D7" w:rsidRPr="003E4D0E">
        <w:rPr>
          <w:rFonts w:ascii="Arial" w:hAnsi="Arial"/>
          <w:snapToGrid w:val="0"/>
          <w:lang w:val="en-US"/>
        </w:rPr>
        <w:t xml:space="preserve"> </w:t>
      </w:r>
      <w:r w:rsidR="00E912B9">
        <w:rPr>
          <w:rFonts w:ascii="Arial" w:hAnsi="Arial"/>
          <w:snapToGrid w:val="0"/>
          <w:lang w:val="en-US"/>
        </w:rPr>
        <w:t>in comparison with</w:t>
      </w:r>
      <w:r w:rsidR="00B67621">
        <w:rPr>
          <w:rFonts w:ascii="Arial" w:hAnsi="Arial"/>
          <w:snapToGrid w:val="0"/>
          <w:lang w:val="en-US"/>
        </w:rPr>
        <w:t xml:space="preserve"> backbone traffic in 2017 </w:t>
      </w:r>
      <w:r w:rsidR="009F43C8" w:rsidRPr="003E4D0E">
        <w:rPr>
          <w:rFonts w:ascii="Arial" w:hAnsi="Arial"/>
          <w:snapToGrid w:val="0"/>
          <w:highlight w:val="yellow"/>
          <w:lang w:val="en-US"/>
        </w:rPr>
        <w:t>[2]</w:t>
      </w:r>
      <w:r w:rsidR="0028590B" w:rsidRPr="003E4D0E">
        <w:rPr>
          <w:rFonts w:ascii="Arial" w:hAnsi="Arial"/>
          <w:snapToGrid w:val="0"/>
          <w:lang w:val="en-US"/>
        </w:rPr>
        <w:t>.</w:t>
      </w:r>
      <w:r w:rsidR="009F43C8" w:rsidRPr="003E4D0E">
        <w:rPr>
          <w:rFonts w:ascii="Arial" w:hAnsi="Arial"/>
          <w:snapToGrid w:val="0"/>
          <w:lang w:val="en-US"/>
        </w:rPr>
        <w:t xml:space="preserve"> </w:t>
      </w:r>
      <w:r w:rsidR="00691BA7" w:rsidRPr="003E4D0E">
        <w:rPr>
          <w:rFonts w:ascii="Arial" w:hAnsi="Arial"/>
          <w:snapToGrid w:val="0"/>
          <w:lang w:val="en-US"/>
        </w:rPr>
        <w:t>Besides,</w:t>
      </w:r>
      <w:r w:rsidR="009F43C8" w:rsidRPr="003E4D0E">
        <w:rPr>
          <w:rFonts w:ascii="Arial" w:hAnsi="Arial"/>
          <w:snapToGrid w:val="0"/>
          <w:lang w:val="en-US"/>
        </w:rPr>
        <w:t xml:space="preserve"> </w:t>
      </w:r>
      <w:r w:rsidR="00691BA7" w:rsidRPr="003E4D0E">
        <w:rPr>
          <w:rFonts w:ascii="Arial" w:hAnsi="Arial"/>
          <w:snapToGrid w:val="0"/>
          <w:lang w:val="en-US"/>
        </w:rPr>
        <w:t>it is worth</w:t>
      </w:r>
      <w:r w:rsidR="009F43C8" w:rsidRPr="003E4D0E">
        <w:rPr>
          <w:rFonts w:ascii="Arial" w:hAnsi="Arial"/>
          <w:snapToGrid w:val="0"/>
          <w:lang w:val="en-US"/>
        </w:rPr>
        <w:t xml:space="preserve"> to</w:t>
      </w:r>
      <w:r w:rsidR="00691BA7" w:rsidRPr="003E4D0E">
        <w:rPr>
          <w:rFonts w:ascii="Arial" w:hAnsi="Arial"/>
          <w:snapToGrid w:val="0"/>
          <w:lang w:val="en-US"/>
        </w:rPr>
        <w:t xml:space="preserve"> consider</w:t>
      </w:r>
      <w:r w:rsidR="009F43C8" w:rsidRPr="003E4D0E">
        <w:rPr>
          <w:rFonts w:ascii="Arial" w:hAnsi="Arial"/>
          <w:snapToGrid w:val="0"/>
          <w:lang w:val="en-US"/>
        </w:rPr>
        <w:t xml:space="preserve"> the 5G key performance indicators, (</w:t>
      </w:r>
      <w:proofErr w:type="spellStart"/>
      <w:r w:rsidR="009F43C8" w:rsidRPr="003E4D0E">
        <w:rPr>
          <w:rFonts w:ascii="Arial" w:hAnsi="Arial"/>
          <w:snapToGrid w:val="0"/>
          <w:lang w:val="en-US"/>
        </w:rPr>
        <w:t>i</w:t>
      </w:r>
      <w:proofErr w:type="spellEnd"/>
      <w:r w:rsidR="009F43C8" w:rsidRPr="003E4D0E">
        <w:rPr>
          <w:rFonts w:ascii="Arial" w:hAnsi="Arial"/>
          <w:snapToGrid w:val="0"/>
          <w:lang w:val="en-US"/>
        </w:rPr>
        <w:t xml:space="preserve">) scalable management framework </w:t>
      </w:r>
      <w:r w:rsidR="00DA2DD8" w:rsidRPr="003E4D0E">
        <w:rPr>
          <w:rFonts w:ascii="Arial" w:hAnsi="Arial"/>
          <w:snapToGrid w:val="0"/>
          <w:lang w:val="en-US"/>
        </w:rPr>
        <w:t>permitting</w:t>
      </w:r>
      <w:r w:rsidR="009F43C8" w:rsidRPr="003E4D0E">
        <w:rPr>
          <w:rFonts w:ascii="Arial" w:hAnsi="Arial"/>
          <w:snapToGrid w:val="0"/>
          <w:lang w:val="en-US"/>
        </w:rPr>
        <w:t xml:space="preserve"> </w:t>
      </w:r>
      <w:r w:rsidR="00F234C5" w:rsidRPr="003E4D0E">
        <w:rPr>
          <w:rFonts w:ascii="Arial" w:hAnsi="Arial"/>
          <w:snapToGrid w:val="0"/>
          <w:lang w:val="en-US"/>
        </w:rPr>
        <w:t>agile</w:t>
      </w:r>
      <w:r w:rsidR="009F43C8" w:rsidRPr="003E4D0E">
        <w:rPr>
          <w:rFonts w:ascii="Arial" w:hAnsi="Arial"/>
          <w:snapToGrid w:val="0"/>
          <w:lang w:val="en-US"/>
        </w:rPr>
        <w:t xml:space="preserve"> deployment of applications, (ii) reduction of the network management OPEX by at least 20% and (iii) the accomplish</w:t>
      </w:r>
      <w:r w:rsidR="000B064E" w:rsidRPr="003E4D0E">
        <w:rPr>
          <w:rFonts w:ascii="Arial" w:hAnsi="Arial"/>
          <w:snapToGrid w:val="0"/>
          <w:lang w:val="en-US"/>
        </w:rPr>
        <w:t>ment</w:t>
      </w:r>
      <w:r w:rsidR="009F43C8" w:rsidRPr="003E4D0E">
        <w:rPr>
          <w:rFonts w:ascii="Arial" w:hAnsi="Arial"/>
          <w:snapToGrid w:val="0"/>
          <w:lang w:val="en-US"/>
        </w:rPr>
        <w:t xml:space="preserve"> of the End-to-End latency </w:t>
      </w:r>
      <w:r w:rsidR="00937B28" w:rsidRPr="003E4D0E">
        <w:rPr>
          <w:rFonts w:ascii="Arial" w:hAnsi="Arial"/>
          <w:snapToGrid w:val="0"/>
          <w:lang w:val="en-US"/>
        </w:rPr>
        <w:t>less than</w:t>
      </w:r>
      <w:r w:rsidR="00691BA7" w:rsidRPr="003E4D0E">
        <w:rPr>
          <w:rFonts w:ascii="Arial" w:hAnsi="Arial"/>
          <w:snapToGrid w:val="0"/>
          <w:lang w:val="en-US"/>
        </w:rPr>
        <w:t xml:space="preserve"> 1 </w:t>
      </w:r>
      <w:proofErr w:type="spellStart"/>
      <w:r w:rsidR="00691BA7" w:rsidRPr="003E4D0E">
        <w:rPr>
          <w:rFonts w:ascii="Arial" w:hAnsi="Arial"/>
          <w:snapToGrid w:val="0"/>
          <w:lang w:val="en-US"/>
        </w:rPr>
        <w:t>ms.</w:t>
      </w:r>
      <w:proofErr w:type="spellEnd"/>
      <w:r w:rsidR="00691BA7" w:rsidRPr="003E4D0E">
        <w:rPr>
          <w:rFonts w:ascii="Arial" w:hAnsi="Arial"/>
          <w:snapToGrid w:val="0"/>
          <w:lang w:val="en-US"/>
        </w:rPr>
        <w:t xml:space="preserve"> This picture</w:t>
      </w:r>
      <w:r w:rsidR="009F43C8" w:rsidRPr="003E4D0E">
        <w:rPr>
          <w:rFonts w:ascii="Arial" w:hAnsi="Arial"/>
          <w:snapToGrid w:val="0"/>
          <w:lang w:val="en-US"/>
        </w:rPr>
        <w:t xml:space="preserve"> </w:t>
      </w:r>
      <w:r w:rsidR="000B064E" w:rsidRPr="003E4D0E">
        <w:rPr>
          <w:rFonts w:ascii="Arial" w:hAnsi="Arial"/>
          <w:snapToGrid w:val="0"/>
          <w:lang w:val="en-US"/>
        </w:rPr>
        <w:t>enables optical networking a new challenging perspective to face</w:t>
      </w:r>
      <w:r w:rsidR="00277038" w:rsidRPr="003E4D0E">
        <w:rPr>
          <w:rFonts w:ascii="Arial" w:hAnsi="Arial"/>
          <w:snapToGrid w:val="0"/>
          <w:lang w:val="en-US"/>
        </w:rPr>
        <w:t xml:space="preserve"> in order to satisfy user necessities</w:t>
      </w:r>
      <w:r w:rsidR="000B064E" w:rsidRPr="003E4D0E">
        <w:rPr>
          <w:rFonts w:ascii="Arial" w:hAnsi="Arial"/>
          <w:snapToGrid w:val="0"/>
          <w:lang w:val="en-US"/>
        </w:rPr>
        <w:t>.</w:t>
      </w:r>
      <w:r w:rsidR="00277038" w:rsidRPr="003E4D0E">
        <w:rPr>
          <w:rFonts w:ascii="Arial" w:hAnsi="Arial"/>
          <w:snapToGrid w:val="0"/>
          <w:lang w:val="en-US"/>
        </w:rPr>
        <w:t xml:space="preserve"> </w:t>
      </w:r>
    </w:p>
    <w:p w:rsidR="004D7A22" w:rsidRPr="003E4D0E" w:rsidRDefault="00277038">
      <w:pPr>
        <w:widowControl w:val="0"/>
        <w:spacing w:before="120" w:line="240" w:lineRule="atLeast"/>
        <w:jc w:val="both"/>
        <w:outlineLvl w:val="0"/>
        <w:rPr>
          <w:rFonts w:ascii="Arial" w:hAnsi="Arial"/>
          <w:snapToGrid w:val="0"/>
          <w:lang w:val="en-US"/>
        </w:rPr>
      </w:pPr>
      <w:r w:rsidRPr="003E4D0E">
        <w:rPr>
          <w:rFonts w:ascii="Arial" w:hAnsi="Arial"/>
          <w:snapToGrid w:val="0"/>
          <w:lang w:val="en-US"/>
        </w:rPr>
        <w:t>Software-defined networking (SDN) and network function virtualization (NFV) may help to handle the aforementioned scenario.</w:t>
      </w:r>
      <w:r w:rsidR="0021647C" w:rsidRPr="003E4D0E">
        <w:rPr>
          <w:rFonts w:ascii="Arial" w:hAnsi="Arial"/>
          <w:snapToGrid w:val="0"/>
          <w:lang w:val="en-US"/>
        </w:rPr>
        <w:t xml:space="preserve"> </w:t>
      </w:r>
      <w:r w:rsidR="00E63CF8" w:rsidRPr="003E4D0E">
        <w:rPr>
          <w:rFonts w:ascii="Arial" w:hAnsi="Arial"/>
          <w:snapToGrid w:val="0"/>
          <w:lang w:val="en-US"/>
        </w:rPr>
        <w:t>SDN provide</w:t>
      </w:r>
      <w:r w:rsidR="00211A1F" w:rsidRPr="003E4D0E">
        <w:rPr>
          <w:rFonts w:ascii="Arial" w:hAnsi="Arial"/>
          <w:snapToGrid w:val="0"/>
          <w:lang w:val="en-US"/>
        </w:rPr>
        <w:t>s</w:t>
      </w:r>
      <w:r w:rsidR="00E63CF8" w:rsidRPr="003E4D0E">
        <w:rPr>
          <w:rFonts w:ascii="Arial" w:hAnsi="Arial"/>
          <w:snapToGrid w:val="0"/>
          <w:lang w:val="en-US"/>
        </w:rPr>
        <w:t xml:space="preserve"> a fully</w:t>
      </w:r>
      <w:r w:rsidR="00EE28C7" w:rsidRPr="003E4D0E">
        <w:rPr>
          <w:rFonts w:ascii="Arial" w:hAnsi="Arial"/>
          <w:snapToGrid w:val="0"/>
          <w:lang w:val="en-US"/>
        </w:rPr>
        <w:t>-programmable</w:t>
      </w:r>
      <w:r w:rsidR="00E63CF8" w:rsidRPr="003E4D0E">
        <w:rPr>
          <w:rFonts w:ascii="Arial" w:hAnsi="Arial"/>
          <w:snapToGrid w:val="0"/>
          <w:lang w:val="en-US"/>
        </w:rPr>
        <w:t xml:space="preserve"> software-based network management uncoupling the control and the data planes whilst NFV reduces the dependency of hardware in network functionalities. </w:t>
      </w:r>
      <w:r w:rsidR="007D6904" w:rsidRPr="003E4D0E">
        <w:rPr>
          <w:rFonts w:ascii="Arial" w:hAnsi="Arial"/>
          <w:snapToGrid w:val="0"/>
          <w:lang w:val="en-US"/>
        </w:rPr>
        <w:t>This</w:t>
      </w:r>
      <w:r w:rsidR="00FD1FA6" w:rsidRPr="003E4D0E">
        <w:rPr>
          <w:rFonts w:ascii="Arial" w:hAnsi="Arial"/>
          <w:snapToGrid w:val="0"/>
          <w:lang w:val="en-US"/>
        </w:rPr>
        <w:t xml:space="preserve"> joint</w:t>
      </w:r>
      <w:r w:rsidR="007D6904" w:rsidRPr="003E4D0E">
        <w:rPr>
          <w:rFonts w:ascii="Arial" w:hAnsi="Arial"/>
          <w:snapToGrid w:val="0"/>
          <w:lang w:val="en-US"/>
        </w:rPr>
        <w:t xml:space="preserve"> dynamicity is key to assess with a wide variety of </w:t>
      </w:r>
      <w:r w:rsidR="00C86CAD" w:rsidRPr="003E4D0E">
        <w:rPr>
          <w:rFonts w:ascii="Arial" w:hAnsi="Arial"/>
          <w:snapToGrid w:val="0"/>
          <w:lang w:val="en-US"/>
        </w:rPr>
        <w:t xml:space="preserve">user </w:t>
      </w:r>
      <w:r w:rsidR="007D6904" w:rsidRPr="003E4D0E">
        <w:rPr>
          <w:rFonts w:ascii="Arial" w:hAnsi="Arial"/>
          <w:snapToGrid w:val="0"/>
          <w:lang w:val="en-US"/>
        </w:rPr>
        <w:t>traffic requests.</w:t>
      </w:r>
      <w:r w:rsidR="00FD1FA6" w:rsidRPr="003E4D0E">
        <w:rPr>
          <w:rFonts w:ascii="Arial" w:hAnsi="Arial"/>
          <w:snapToGrid w:val="0"/>
          <w:lang w:val="en-US"/>
        </w:rPr>
        <w:t xml:space="preserve"> The Metro</w:t>
      </w:r>
      <w:r w:rsidR="00F60D6E" w:rsidRPr="003E4D0E">
        <w:rPr>
          <w:rFonts w:ascii="Arial" w:hAnsi="Arial"/>
          <w:snapToGrid w:val="0"/>
          <w:lang w:val="en-US"/>
        </w:rPr>
        <w:t xml:space="preserve"> Haul Project </w:t>
      </w:r>
      <w:r w:rsidR="00F60D6E" w:rsidRPr="003E4D0E">
        <w:rPr>
          <w:rFonts w:ascii="Arial" w:hAnsi="Arial"/>
          <w:snapToGrid w:val="0"/>
          <w:highlight w:val="yellow"/>
          <w:lang w:val="en-US"/>
        </w:rPr>
        <w:t>[3]</w:t>
      </w:r>
      <w:r w:rsidR="007D6904" w:rsidRPr="003E4D0E">
        <w:rPr>
          <w:rFonts w:ascii="Arial" w:hAnsi="Arial"/>
          <w:snapToGrid w:val="0"/>
          <w:lang w:val="en-US"/>
        </w:rPr>
        <w:t xml:space="preserve"> </w:t>
      </w:r>
      <w:r w:rsidR="00ED4F13" w:rsidRPr="003E4D0E">
        <w:rPr>
          <w:rFonts w:ascii="Arial" w:hAnsi="Arial"/>
          <w:snapToGrid w:val="0"/>
          <w:lang w:val="en-US"/>
        </w:rPr>
        <w:t>suggests scalable, dynamic and efficient metro networks to support 5G access and high-capacity elastic networks. The core of the Metro Haul proposal is the dynamic interconnectivity of two different types of nodes, Ac</w:t>
      </w:r>
      <w:r w:rsidR="00664769" w:rsidRPr="003E4D0E">
        <w:rPr>
          <w:rFonts w:ascii="Arial" w:hAnsi="Arial"/>
          <w:snapToGrid w:val="0"/>
          <w:lang w:val="en-US"/>
        </w:rPr>
        <w:t>c</w:t>
      </w:r>
      <w:r w:rsidR="00ED4F13" w:rsidRPr="003E4D0E">
        <w:rPr>
          <w:rFonts w:ascii="Arial" w:hAnsi="Arial"/>
          <w:snapToGrid w:val="0"/>
          <w:lang w:val="en-US"/>
        </w:rPr>
        <w:t>ess Metro Edge Node (AMEN) and Metro Core Edge Node (MCEN) with computational capabilities to permit SDN/NFV functionalities with the view in placing the Virtual Network Function</w:t>
      </w:r>
      <w:r w:rsidR="00664769" w:rsidRPr="003E4D0E">
        <w:rPr>
          <w:rFonts w:ascii="Arial" w:hAnsi="Arial"/>
          <w:snapToGrid w:val="0"/>
          <w:lang w:val="en-US"/>
        </w:rPr>
        <w:t>s (VNFs)</w:t>
      </w:r>
      <w:r w:rsidR="00ED4F13" w:rsidRPr="003E4D0E">
        <w:rPr>
          <w:rFonts w:ascii="Arial" w:hAnsi="Arial"/>
          <w:snapToGrid w:val="0"/>
          <w:lang w:val="en-US"/>
        </w:rPr>
        <w:t xml:space="preserve"> close to the requesting users. Some </w:t>
      </w:r>
      <w:r w:rsidR="00664769" w:rsidRPr="003E4D0E">
        <w:rPr>
          <w:rFonts w:ascii="Arial" w:hAnsi="Arial"/>
          <w:snapToGrid w:val="0"/>
          <w:lang w:val="en-US"/>
        </w:rPr>
        <w:t>works</w:t>
      </w:r>
      <w:r w:rsidR="00ED4F13" w:rsidRPr="003E4D0E">
        <w:rPr>
          <w:rFonts w:ascii="Arial" w:hAnsi="Arial"/>
          <w:snapToGrid w:val="0"/>
          <w:lang w:val="en-US"/>
        </w:rPr>
        <w:t xml:space="preserve"> </w:t>
      </w:r>
      <w:r w:rsidR="00664769" w:rsidRPr="003E4D0E">
        <w:rPr>
          <w:rFonts w:ascii="Arial" w:hAnsi="Arial"/>
          <w:snapToGrid w:val="0"/>
          <w:lang w:val="en-US"/>
        </w:rPr>
        <w:t xml:space="preserve">have pointed out that locating content near to users in an optimal way may partially alleviate the impact in the core/backbone networks </w:t>
      </w:r>
      <w:r w:rsidR="00664769" w:rsidRPr="003E4D0E">
        <w:rPr>
          <w:rFonts w:ascii="Arial" w:hAnsi="Arial"/>
          <w:snapToGrid w:val="0"/>
          <w:highlight w:val="yellow"/>
          <w:lang w:val="en-US"/>
        </w:rPr>
        <w:t>[4]</w:t>
      </w:r>
      <w:r w:rsidR="00664769" w:rsidRPr="003E4D0E">
        <w:rPr>
          <w:rFonts w:ascii="Arial" w:hAnsi="Arial"/>
          <w:snapToGrid w:val="0"/>
          <w:lang w:val="en-US"/>
        </w:rPr>
        <w:t xml:space="preserve"> putting optimality on the network management table. </w:t>
      </w:r>
    </w:p>
    <w:p w:rsidR="00025A28" w:rsidRPr="003E4D0E" w:rsidDel="00AA41BF" w:rsidRDefault="004D7A22">
      <w:pPr>
        <w:widowControl w:val="0"/>
        <w:spacing w:before="120" w:line="240" w:lineRule="atLeast"/>
        <w:jc w:val="both"/>
        <w:outlineLvl w:val="0"/>
        <w:rPr>
          <w:del w:id="2" w:author="Javier Moreno" w:date="2018-05-10T15:50:00Z"/>
          <w:rFonts w:ascii="Arial" w:hAnsi="Arial"/>
          <w:snapToGrid w:val="0"/>
          <w:lang w:val="en-US"/>
        </w:rPr>
      </w:pPr>
      <w:r w:rsidRPr="003E4D0E">
        <w:rPr>
          <w:rFonts w:ascii="Arial" w:hAnsi="Arial"/>
          <w:snapToGrid w:val="0"/>
          <w:lang w:val="en-US"/>
        </w:rPr>
        <w:t xml:space="preserve">In </w:t>
      </w:r>
      <w:r w:rsidRPr="003E4D0E">
        <w:rPr>
          <w:rFonts w:ascii="Arial" w:hAnsi="Arial"/>
          <w:snapToGrid w:val="0"/>
          <w:highlight w:val="yellow"/>
          <w:lang w:val="en-US"/>
        </w:rPr>
        <w:t>[5],</w:t>
      </w:r>
      <w:r w:rsidRPr="003E4D0E">
        <w:rPr>
          <w:rFonts w:ascii="Arial" w:hAnsi="Arial"/>
          <w:snapToGrid w:val="0"/>
          <w:lang w:val="en-US"/>
        </w:rPr>
        <w:t xml:space="preserve"> authors demonstrate</w:t>
      </w:r>
      <w:r w:rsidR="000B5A9C" w:rsidRPr="003E4D0E">
        <w:rPr>
          <w:rFonts w:ascii="Arial" w:hAnsi="Arial"/>
          <w:snapToGrid w:val="0"/>
          <w:lang w:val="en-US"/>
        </w:rPr>
        <w:t>d</w:t>
      </w:r>
      <w:r w:rsidRPr="003E4D0E">
        <w:rPr>
          <w:rFonts w:ascii="Arial" w:hAnsi="Arial"/>
          <w:snapToGrid w:val="0"/>
          <w:lang w:val="en-US"/>
        </w:rPr>
        <w:t xml:space="preserve"> optimized</w:t>
      </w:r>
      <w:r w:rsidR="000B5A9C" w:rsidRPr="003E4D0E">
        <w:rPr>
          <w:rFonts w:ascii="Arial" w:hAnsi="Arial"/>
          <w:snapToGrid w:val="0"/>
          <w:lang w:val="en-US"/>
        </w:rPr>
        <w:t xml:space="preserve"> NVF</w:t>
      </w:r>
      <w:r w:rsidRPr="003E4D0E">
        <w:rPr>
          <w:rFonts w:ascii="Arial" w:hAnsi="Arial"/>
          <w:snapToGrid w:val="0"/>
          <w:lang w:val="en-US"/>
        </w:rPr>
        <w:t xml:space="preserve"> </w:t>
      </w:r>
      <w:r w:rsidR="000B5A9C" w:rsidRPr="003E4D0E">
        <w:rPr>
          <w:rFonts w:ascii="Arial" w:hAnsi="Arial"/>
          <w:snapToGrid w:val="0"/>
          <w:lang w:val="en-US"/>
        </w:rPr>
        <w:t>the use of</w:t>
      </w:r>
      <w:r w:rsidR="004E413E" w:rsidRPr="003E4D0E">
        <w:rPr>
          <w:rFonts w:ascii="Arial" w:hAnsi="Arial"/>
          <w:snapToGrid w:val="0"/>
          <w:lang w:val="en-US"/>
        </w:rPr>
        <w:t xml:space="preserve"> a</w:t>
      </w:r>
      <w:r w:rsidR="000B5A9C" w:rsidRPr="003E4D0E">
        <w:rPr>
          <w:rFonts w:ascii="Arial" w:hAnsi="Arial"/>
          <w:snapToGrid w:val="0"/>
          <w:lang w:val="en-US"/>
        </w:rPr>
        <w:t xml:space="preserve"> specialized open-source planning tool </w:t>
      </w:r>
      <w:r w:rsidR="004E413E" w:rsidRPr="003E4D0E">
        <w:rPr>
          <w:rFonts w:ascii="Arial" w:hAnsi="Arial"/>
          <w:snapToGrid w:val="0"/>
          <w:lang w:val="en-US"/>
        </w:rPr>
        <w:t>to assist the NFV-o</w:t>
      </w:r>
      <w:r w:rsidR="000B5A9C" w:rsidRPr="003E4D0E">
        <w:rPr>
          <w:rFonts w:ascii="Arial" w:hAnsi="Arial"/>
          <w:snapToGrid w:val="0"/>
          <w:lang w:val="en-US"/>
        </w:rPr>
        <w:t>rchestrator</w:t>
      </w:r>
      <w:r w:rsidR="004E413E" w:rsidRPr="003E4D0E">
        <w:rPr>
          <w:rFonts w:ascii="Arial" w:hAnsi="Arial"/>
          <w:snapToGrid w:val="0"/>
          <w:lang w:val="en-US"/>
        </w:rPr>
        <w:t xml:space="preserve"> (NFV-O)</w:t>
      </w:r>
      <w:r w:rsidR="000B5A9C" w:rsidRPr="003E4D0E">
        <w:rPr>
          <w:rFonts w:ascii="Arial" w:hAnsi="Arial"/>
          <w:snapToGrid w:val="0"/>
          <w:lang w:val="en-US"/>
        </w:rPr>
        <w:t xml:space="preserve"> in the optimal VNF instantiation, </w:t>
      </w:r>
      <w:r w:rsidR="004E413E" w:rsidRPr="003E4D0E">
        <w:rPr>
          <w:rFonts w:ascii="Arial" w:hAnsi="Arial"/>
          <w:snapToGrid w:val="0"/>
          <w:lang w:val="en-US"/>
        </w:rPr>
        <w:t>NFV service chain</w:t>
      </w:r>
      <w:r w:rsidR="000B5A9C" w:rsidRPr="003E4D0E">
        <w:rPr>
          <w:rFonts w:ascii="Arial" w:hAnsi="Arial"/>
          <w:snapToGrid w:val="0"/>
          <w:lang w:val="en-US"/>
        </w:rPr>
        <w:t xml:space="preserve"> allocation and optimization </w:t>
      </w:r>
      <w:r w:rsidR="000723FC" w:rsidRPr="003E4D0E">
        <w:rPr>
          <w:rFonts w:ascii="Arial" w:hAnsi="Arial"/>
          <w:snapToGrid w:val="0"/>
          <w:lang w:val="en-US"/>
        </w:rPr>
        <w:t xml:space="preserve">of the </w:t>
      </w:r>
      <w:r w:rsidR="004E413E" w:rsidRPr="003E4D0E">
        <w:rPr>
          <w:rFonts w:ascii="Arial" w:hAnsi="Arial"/>
          <w:snapToGrid w:val="0"/>
          <w:lang w:val="en-US"/>
        </w:rPr>
        <w:t xml:space="preserve">emulated </w:t>
      </w:r>
      <w:r w:rsidR="000B5A9C" w:rsidRPr="003E4D0E">
        <w:rPr>
          <w:rFonts w:ascii="Arial" w:hAnsi="Arial"/>
          <w:snapToGrid w:val="0"/>
          <w:lang w:val="en-US"/>
        </w:rPr>
        <w:t>transport network</w:t>
      </w:r>
      <w:r w:rsidR="004E413E" w:rsidRPr="003E4D0E">
        <w:rPr>
          <w:rFonts w:ascii="Arial" w:hAnsi="Arial"/>
          <w:snapToGrid w:val="0"/>
          <w:lang w:val="en-US"/>
        </w:rPr>
        <w:t xml:space="preserve"> paths</w:t>
      </w:r>
      <w:r w:rsidR="000723FC" w:rsidRPr="003E4D0E">
        <w:rPr>
          <w:rFonts w:ascii="Arial" w:hAnsi="Arial"/>
          <w:snapToGrid w:val="0"/>
          <w:lang w:val="en-US"/>
        </w:rPr>
        <w:t xml:space="preserve"> jointly</w:t>
      </w:r>
      <w:r w:rsidR="000B5A9C" w:rsidRPr="003E4D0E">
        <w:rPr>
          <w:rFonts w:ascii="Arial" w:hAnsi="Arial"/>
          <w:snapToGrid w:val="0"/>
          <w:lang w:val="en-US"/>
        </w:rPr>
        <w:t>.</w:t>
      </w:r>
      <w:r w:rsidR="000723FC" w:rsidRPr="003E4D0E">
        <w:rPr>
          <w:rFonts w:ascii="Arial" w:hAnsi="Arial"/>
          <w:snapToGrid w:val="0"/>
          <w:lang w:val="en-US"/>
        </w:rPr>
        <w:t xml:space="preserve"> The present work can be seen as an expansion of </w:t>
      </w:r>
      <w:r w:rsidR="000723FC" w:rsidRPr="003E4D0E">
        <w:rPr>
          <w:rFonts w:ascii="Arial" w:hAnsi="Arial"/>
          <w:snapToGrid w:val="0"/>
          <w:highlight w:val="yellow"/>
          <w:lang w:val="en-US"/>
        </w:rPr>
        <w:t>[5].</w:t>
      </w:r>
      <w:r w:rsidR="000723FC" w:rsidRPr="003E4D0E">
        <w:rPr>
          <w:rFonts w:ascii="Arial" w:hAnsi="Arial"/>
          <w:snapToGrid w:val="0"/>
          <w:lang w:val="en-US"/>
        </w:rPr>
        <w:t xml:space="preserve"> In the previous demonstration the control of the data plane was out of the scope. The </w:t>
      </w:r>
      <w:r w:rsidR="00BD7F0F" w:rsidRPr="003E4D0E">
        <w:rPr>
          <w:rFonts w:ascii="Arial" w:hAnsi="Arial"/>
          <w:snapToGrid w:val="0"/>
          <w:lang w:val="en-US"/>
        </w:rPr>
        <w:t>novelty in the</w:t>
      </w:r>
      <w:r w:rsidR="000723FC" w:rsidRPr="003E4D0E">
        <w:rPr>
          <w:rFonts w:ascii="Arial" w:hAnsi="Arial"/>
          <w:snapToGrid w:val="0"/>
          <w:lang w:val="en-US"/>
        </w:rPr>
        <w:t xml:space="preserve"> current work is the presence</w:t>
      </w:r>
      <w:r w:rsidR="00BD7F0F" w:rsidRPr="003E4D0E">
        <w:rPr>
          <w:rFonts w:ascii="Arial" w:hAnsi="Arial"/>
          <w:snapToGrid w:val="0"/>
          <w:lang w:val="en-US"/>
        </w:rPr>
        <w:t xml:space="preserve"> of</w:t>
      </w:r>
      <w:r w:rsidR="000723FC" w:rsidRPr="003E4D0E">
        <w:rPr>
          <w:rFonts w:ascii="Arial" w:hAnsi="Arial"/>
          <w:snapToGrid w:val="0"/>
          <w:lang w:val="en-US"/>
        </w:rPr>
        <w:t xml:space="preserve"> </w:t>
      </w:r>
      <w:r w:rsidR="00BD7F0F" w:rsidRPr="003E4D0E">
        <w:rPr>
          <w:rFonts w:ascii="Arial" w:hAnsi="Arial"/>
          <w:snapToGrid w:val="0"/>
          <w:lang w:val="en-US"/>
        </w:rPr>
        <w:t xml:space="preserve">a SDN controller to manage the data plane in order to allow </w:t>
      </w:r>
      <w:proofErr w:type="spellStart"/>
      <w:r w:rsidR="00BD7F0F" w:rsidRPr="003E4D0E">
        <w:rPr>
          <w:rFonts w:ascii="Arial" w:hAnsi="Arial"/>
          <w:snapToGrid w:val="0"/>
          <w:lang w:val="en-US"/>
        </w:rPr>
        <w:t>OpenFlow</w:t>
      </w:r>
      <w:proofErr w:type="spellEnd"/>
      <w:r w:rsidR="00BD7F0F" w:rsidRPr="003E4D0E">
        <w:rPr>
          <w:rFonts w:ascii="Arial" w:hAnsi="Arial"/>
          <w:snapToGrid w:val="0"/>
          <w:lang w:val="en-US"/>
        </w:rPr>
        <w:t>-based connectivity in an emulated transport network</w:t>
      </w:r>
      <w:ins w:id="3" w:author="Javier Moreno" w:date="2018-05-10T14:32:00Z">
        <w:r w:rsidR="003636D6">
          <w:rPr>
            <w:rFonts w:ascii="Arial" w:hAnsi="Arial"/>
            <w:snapToGrid w:val="0"/>
            <w:lang w:val="en-US"/>
          </w:rPr>
          <w:t xml:space="preserve"> and a modification of the allocation intelligence to be aware of latency requirements</w:t>
        </w:r>
      </w:ins>
      <w:r w:rsidR="00BD7F0F" w:rsidRPr="003E4D0E">
        <w:rPr>
          <w:rFonts w:ascii="Arial" w:hAnsi="Arial"/>
          <w:snapToGrid w:val="0"/>
          <w:lang w:val="en-US"/>
        </w:rPr>
        <w:t xml:space="preserve"> without </w:t>
      </w:r>
      <w:r w:rsidR="00112342" w:rsidRPr="003E4D0E">
        <w:rPr>
          <w:rFonts w:ascii="Arial" w:hAnsi="Arial"/>
          <w:snapToGrid w:val="0"/>
          <w:lang w:val="en-US"/>
        </w:rPr>
        <w:t>any lack</w:t>
      </w:r>
      <w:r w:rsidR="00BD7F0F" w:rsidRPr="003E4D0E">
        <w:rPr>
          <w:rFonts w:ascii="Arial" w:hAnsi="Arial"/>
          <w:snapToGrid w:val="0"/>
          <w:lang w:val="en-US"/>
        </w:rPr>
        <w:t xml:space="preserve"> of functionality </w:t>
      </w:r>
      <w:r w:rsidR="00112342" w:rsidRPr="003E4D0E">
        <w:rPr>
          <w:rFonts w:ascii="Arial" w:hAnsi="Arial"/>
          <w:snapToGrid w:val="0"/>
          <w:lang w:val="en-US"/>
        </w:rPr>
        <w:t>coming from</w:t>
      </w:r>
      <w:r w:rsidR="00BD7F0F" w:rsidRPr="003E4D0E">
        <w:rPr>
          <w:rFonts w:ascii="Arial" w:hAnsi="Arial"/>
          <w:snapToGrid w:val="0"/>
          <w:lang w:val="en-US"/>
        </w:rPr>
        <w:t xml:space="preserve"> </w:t>
      </w:r>
      <w:ins w:id="4" w:author="Javier Moreno" w:date="2018-05-10T14:32:00Z">
        <w:r w:rsidR="003636D6">
          <w:rPr>
            <w:rFonts w:ascii="Arial" w:hAnsi="Arial"/>
            <w:snapToGrid w:val="0"/>
            <w:lang w:val="en-US"/>
          </w:rPr>
          <w:t xml:space="preserve">previous work </w:t>
        </w:r>
      </w:ins>
      <w:ins w:id="5" w:author="Javier Moreno" w:date="2018-05-10T14:33:00Z">
        <w:r w:rsidR="003636D6">
          <w:rPr>
            <w:rFonts w:ascii="Arial" w:hAnsi="Arial"/>
            <w:snapToGrid w:val="0"/>
            <w:lang w:val="en-US"/>
          </w:rPr>
          <w:t xml:space="preserve">presented </w:t>
        </w:r>
      </w:ins>
      <w:ins w:id="6" w:author="Javier Moreno" w:date="2018-05-10T14:32:00Z">
        <w:r w:rsidR="003636D6">
          <w:rPr>
            <w:rFonts w:ascii="Arial" w:hAnsi="Arial"/>
            <w:snapToGrid w:val="0"/>
            <w:lang w:val="en-US"/>
          </w:rPr>
          <w:t xml:space="preserve">in </w:t>
        </w:r>
      </w:ins>
      <w:r w:rsidR="00BD7F0F" w:rsidRPr="003E4D0E">
        <w:rPr>
          <w:rFonts w:ascii="Arial" w:hAnsi="Arial"/>
          <w:snapToGrid w:val="0"/>
          <w:highlight w:val="yellow"/>
          <w:lang w:val="en-US"/>
        </w:rPr>
        <w:t>[5].</w:t>
      </w:r>
      <w:r w:rsidR="00BD7F0F" w:rsidRPr="003E4D0E">
        <w:rPr>
          <w:rFonts w:ascii="Arial" w:hAnsi="Arial"/>
          <w:snapToGrid w:val="0"/>
          <w:lang w:val="en-US"/>
        </w:rPr>
        <w:t xml:space="preserve"> </w:t>
      </w:r>
    </w:p>
    <w:p w:rsidR="00042E66" w:rsidRPr="003E4D0E" w:rsidRDefault="00BD7F0F">
      <w:pPr>
        <w:widowControl w:val="0"/>
        <w:spacing w:before="120" w:line="240" w:lineRule="atLeast"/>
        <w:jc w:val="both"/>
        <w:outlineLvl w:val="0"/>
        <w:rPr>
          <w:rFonts w:ascii="Arial" w:hAnsi="Arial"/>
          <w:snapToGrid w:val="0"/>
          <w:lang w:val="en-US"/>
        </w:rPr>
      </w:pPr>
      <w:del w:id="7" w:author="Javier Moreno" w:date="2018-05-10T15:50:00Z">
        <w:r w:rsidRPr="003E4D0E" w:rsidDel="00AA41BF">
          <w:rPr>
            <w:rFonts w:ascii="Arial" w:hAnsi="Arial"/>
            <w:snapToGrid w:val="0"/>
            <w:lang w:val="en-US"/>
          </w:rPr>
          <w:delText xml:space="preserve">The rest of the paper is </w:delText>
        </w:r>
        <w:r w:rsidR="008F29A4" w:rsidRPr="006B68A3" w:rsidDel="00AA41BF">
          <w:rPr>
            <w:rFonts w:ascii="Arial" w:hAnsi="Arial"/>
            <w:snapToGrid w:val="0"/>
            <w:lang w:val="en-US"/>
          </w:rPr>
          <w:delText>organized</w:delText>
        </w:r>
        <w:r w:rsidRPr="003E4D0E" w:rsidDel="00AA41BF">
          <w:rPr>
            <w:rFonts w:ascii="Arial" w:hAnsi="Arial"/>
            <w:snapToGrid w:val="0"/>
            <w:lang w:val="en-US"/>
          </w:rPr>
          <w:delText xml:space="preserve"> as follows: in section 2 we present the overview of the demonstration and the description of the agents involved, section 3 is referred to the implementation of the testbed, demonstration workflow and results are presented in section 4 and</w:delText>
        </w:r>
        <w:r w:rsidR="003E0D10" w:rsidRPr="003E4D0E" w:rsidDel="00AA41BF">
          <w:rPr>
            <w:rFonts w:ascii="Arial" w:hAnsi="Arial"/>
            <w:snapToGrid w:val="0"/>
            <w:lang w:val="en-US"/>
          </w:rPr>
          <w:delText>,</w:delText>
        </w:r>
        <w:r w:rsidRPr="003E4D0E" w:rsidDel="00AA41BF">
          <w:rPr>
            <w:rFonts w:ascii="Arial" w:hAnsi="Arial"/>
            <w:snapToGrid w:val="0"/>
            <w:lang w:val="en-US"/>
          </w:rPr>
          <w:delText xml:space="preserve"> finally</w:delText>
        </w:r>
        <w:r w:rsidR="003E0D10" w:rsidRPr="003E4D0E" w:rsidDel="00AA41BF">
          <w:rPr>
            <w:rFonts w:ascii="Arial" w:hAnsi="Arial"/>
            <w:snapToGrid w:val="0"/>
            <w:lang w:val="en-US"/>
          </w:rPr>
          <w:delText>,</w:delText>
        </w:r>
        <w:r w:rsidRPr="003E4D0E" w:rsidDel="00AA41BF">
          <w:rPr>
            <w:rFonts w:ascii="Arial" w:hAnsi="Arial"/>
            <w:snapToGrid w:val="0"/>
            <w:lang w:val="en-US"/>
          </w:rPr>
          <w:delText xml:space="preserve"> the conclusions</w:delText>
        </w:r>
        <w:r w:rsidR="00EA5580" w:rsidRPr="003E4D0E" w:rsidDel="00AA41BF">
          <w:rPr>
            <w:rFonts w:ascii="Arial" w:hAnsi="Arial"/>
            <w:snapToGrid w:val="0"/>
            <w:lang w:val="en-US"/>
          </w:rPr>
          <w:delText xml:space="preserve"> of</w:delText>
        </w:r>
        <w:r w:rsidRPr="003E4D0E" w:rsidDel="00AA41BF">
          <w:rPr>
            <w:rFonts w:ascii="Arial" w:hAnsi="Arial"/>
            <w:snapToGrid w:val="0"/>
            <w:lang w:val="en-US"/>
          </w:rPr>
          <w:delText xml:space="preserve"> the work</w:delText>
        </w:r>
        <w:r w:rsidR="003E0D10" w:rsidRPr="003E4D0E" w:rsidDel="00AA41BF">
          <w:rPr>
            <w:rFonts w:ascii="Arial" w:hAnsi="Arial"/>
            <w:snapToGrid w:val="0"/>
            <w:lang w:val="en-US"/>
          </w:rPr>
          <w:delText xml:space="preserve"> are summarized</w:delText>
        </w:r>
        <w:r w:rsidRPr="003E4D0E" w:rsidDel="00AA41BF">
          <w:rPr>
            <w:rFonts w:ascii="Arial" w:hAnsi="Arial"/>
            <w:snapToGrid w:val="0"/>
            <w:lang w:val="en-US"/>
          </w:rPr>
          <w:delText xml:space="preserve"> in section 5.</w:delText>
        </w:r>
      </w:del>
    </w:p>
    <w:p w:rsidR="00C5752D" w:rsidRPr="003E4D0E" w:rsidRDefault="00500526" w:rsidP="003E4D0E">
      <w:pPr>
        <w:widowControl w:val="0"/>
        <w:numPr>
          <w:ilvl w:val="0"/>
          <w:numId w:val="34"/>
        </w:numPr>
        <w:spacing w:before="120" w:line="240" w:lineRule="atLeast"/>
        <w:ind w:left="426" w:hanging="426"/>
        <w:jc w:val="both"/>
        <w:outlineLvl w:val="0"/>
        <w:rPr>
          <w:rFonts w:ascii="Arial" w:hAnsi="Arial"/>
          <w:snapToGrid w:val="0"/>
          <w:lang w:val="en-US"/>
        </w:rPr>
      </w:pPr>
      <w:r w:rsidRPr="003E4D0E">
        <w:rPr>
          <w:rFonts w:ascii="Arial" w:hAnsi="Arial"/>
          <w:b/>
          <w:snapToGrid w:val="0"/>
          <w:lang w:val="en-US"/>
        </w:rPr>
        <w:t>Overview</w:t>
      </w:r>
    </w:p>
    <w:p w:rsidR="00120506" w:rsidRPr="003E4D0E" w:rsidRDefault="00120506" w:rsidP="003E4D0E">
      <w:pPr>
        <w:widowControl w:val="0"/>
        <w:spacing w:before="120" w:line="240" w:lineRule="atLeast"/>
        <w:jc w:val="both"/>
        <w:outlineLvl w:val="0"/>
        <w:rPr>
          <w:rFonts w:ascii="Arial" w:hAnsi="Arial"/>
          <w:snapToGrid w:val="0"/>
          <w:lang w:val="en-US"/>
        </w:rPr>
      </w:pPr>
      <w:r w:rsidRPr="003E4D0E">
        <w:rPr>
          <w:rFonts w:ascii="Arial" w:hAnsi="Arial"/>
          <w:snapToGrid w:val="0"/>
          <w:lang w:val="en-US"/>
        </w:rPr>
        <w:t>This</w:t>
      </w:r>
      <w:r w:rsidR="00B42B2B" w:rsidRPr="003E4D0E">
        <w:rPr>
          <w:rFonts w:ascii="Arial" w:hAnsi="Arial"/>
          <w:snapToGrid w:val="0"/>
          <w:lang w:val="en-US"/>
        </w:rPr>
        <w:t xml:space="preserve"> work is a</w:t>
      </w:r>
      <w:r w:rsidRPr="003E4D0E">
        <w:rPr>
          <w:rFonts w:ascii="Arial" w:hAnsi="Arial"/>
          <w:snapToGrid w:val="0"/>
          <w:lang w:val="en-US"/>
        </w:rPr>
        <w:t xml:space="preserve"> demonstration</w:t>
      </w:r>
      <w:r w:rsidR="00B42B2B" w:rsidRPr="003E4D0E">
        <w:rPr>
          <w:rFonts w:ascii="Arial" w:hAnsi="Arial"/>
          <w:snapToGrid w:val="0"/>
          <w:lang w:val="en-US"/>
        </w:rPr>
        <w:t xml:space="preserve"> which</w:t>
      </w:r>
      <w:r w:rsidR="00212802" w:rsidRPr="006B68A3">
        <w:rPr>
          <w:rFonts w:ascii="Arial" w:hAnsi="Arial"/>
          <w:snapToGrid w:val="0"/>
          <w:lang w:val="en-US"/>
        </w:rPr>
        <w:t xml:space="preserve"> proofs the </w:t>
      </w:r>
      <w:r w:rsidR="00212802">
        <w:rPr>
          <w:rFonts w:ascii="Arial" w:hAnsi="Arial"/>
          <w:snapToGrid w:val="0"/>
          <w:lang w:val="en-US"/>
        </w:rPr>
        <w:t>use of</w:t>
      </w:r>
      <w:r w:rsidR="00E1263B" w:rsidRPr="003E4D0E">
        <w:rPr>
          <w:rFonts w:ascii="Arial" w:hAnsi="Arial"/>
          <w:snapToGrid w:val="0"/>
          <w:lang w:val="en-US"/>
        </w:rPr>
        <w:t xml:space="preserve"> the</w:t>
      </w:r>
      <w:r w:rsidRPr="003E4D0E">
        <w:rPr>
          <w:rFonts w:ascii="Arial" w:hAnsi="Arial"/>
          <w:snapToGrid w:val="0"/>
          <w:lang w:val="en-US"/>
        </w:rPr>
        <w:t xml:space="preserve"> planning tool Net2Plan</w:t>
      </w:r>
      <w:r w:rsidR="00E1263B" w:rsidRPr="003E4D0E">
        <w:rPr>
          <w:rFonts w:ascii="Arial" w:hAnsi="Arial"/>
          <w:snapToGrid w:val="0"/>
          <w:lang w:val="en-US"/>
        </w:rPr>
        <w:t xml:space="preserve"> </w:t>
      </w:r>
      <w:r w:rsidR="00212802">
        <w:rPr>
          <w:rFonts w:ascii="Arial" w:hAnsi="Arial"/>
          <w:snapToGrid w:val="0"/>
          <w:lang w:val="en-US"/>
        </w:rPr>
        <w:t xml:space="preserve">to </w:t>
      </w:r>
      <w:r w:rsidR="008A4AD6" w:rsidRPr="003E4D0E">
        <w:rPr>
          <w:rFonts w:ascii="Arial" w:hAnsi="Arial"/>
          <w:snapToGrid w:val="0"/>
          <w:lang w:val="en-US"/>
        </w:rPr>
        <w:t>assist the NFV-O</w:t>
      </w:r>
      <w:r w:rsidRPr="003E4D0E">
        <w:rPr>
          <w:rFonts w:ascii="Arial" w:hAnsi="Arial"/>
          <w:snapToGrid w:val="0"/>
          <w:lang w:val="en-US"/>
        </w:rPr>
        <w:t xml:space="preserve"> Open-Source MANO (OSM)</w:t>
      </w:r>
      <w:r w:rsidR="008A4AD6" w:rsidRPr="003E4D0E">
        <w:rPr>
          <w:rFonts w:ascii="Arial" w:hAnsi="Arial"/>
          <w:snapToGrid w:val="0"/>
          <w:lang w:val="en-US"/>
        </w:rPr>
        <w:t xml:space="preserve"> and the SDN Controller (ONOS)</w:t>
      </w:r>
      <w:r w:rsidRPr="003E4D0E">
        <w:rPr>
          <w:rFonts w:ascii="Arial" w:hAnsi="Arial"/>
          <w:snapToGrid w:val="0"/>
          <w:lang w:val="en-US"/>
        </w:rPr>
        <w:t xml:space="preserve"> </w:t>
      </w:r>
      <w:r w:rsidR="00A14EA5" w:rsidRPr="003E4D0E">
        <w:rPr>
          <w:rFonts w:ascii="Arial" w:hAnsi="Arial"/>
          <w:snapToGrid w:val="0"/>
          <w:lang w:val="en-US"/>
        </w:rPr>
        <w:t>providing</w:t>
      </w:r>
      <w:r w:rsidRPr="003E4D0E">
        <w:rPr>
          <w:rFonts w:ascii="Arial" w:hAnsi="Arial"/>
          <w:snapToGrid w:val="0"/>
          <w:lang w:val="en-US"/>
        </w:rPr>
        <w:t xml:space="preserve"> optimal VNF instantiation,</w:t>
      </w:r>
      <w:ins w:id="8" w:author="Javier Moreno" w:date="2018-05-10T14:37:00Z">
        <w:r w:rsidR="00FF1C19">
          <w:rPr>
            <w:rFonts w:ascii="Arial" w:hAnsi="Arial"/>
            <w:snapToGrid w:val="0"/>
            <w:lang w:val="en-US"/>
          </w:rPr>
          <w:t xml:space="preserve"> </w:t>
        </w:r>
        <w:r w:rsidR="00FF1C19">
          <w:rPr>
            <w:rFonts w:ascii="Arial" w:hAnsi="Arial"/>
            <w:snapToGrid w:val="0"/>
            <w:lang w:val="en-US"/>
          </w:rPr>
          <w:t>latency-aware</w:t>
        </w:r>
      </w:ins>
      <w:r w:rsidR="008A4AD6" w:rsidRPr="003E4D0E">
        <w:rPr>
          <w:rFonts w:ascii="Arial" w:hAnsi="Arial"/>
          <w:snapToGrid w:val="0"/>
          <w:lang w:val="en-US"/>
        </w:rPr>
        <w:t xml:space="preserve"> service chain</w:t>
      </w:r>
      <w:r w:rsidRPr="003E4D0E">
        <w:rPr>
          <w:rFonts w:ascii="Arial" w:hAnsi="Arial"/>
          <w:snapToGrid w:val="0"/>
          <w:lang w:val="en-US"/>
        </w:rPr>
        <w:t xml:space="preserve"> allocation and optimization of transport network</w:t>
      </w:r>
      <w:r w:rsidR="00E1263B" w:rsidRPr="003E4D0E">
        <w:rPr>
          <w:rFonts w:ascii="Arial" w:hAnsi="Arial"/>
          <w:snapToGrid w:val="0"/>
          <w:lang w:val="en-US"/>
        </w:rPr>
        <w:t xml:space="preserve"> in a dynamic SDN/NFV environment</w:t>
      </w:r>
      <w:r w:rsidR="00212802">
        <w:rPr>
          <w:rFonts w:ascii="Arial" w:hAnsi="Arial"/>
          <w:snapToGrid w:val="0"/>
          <w:lang w:val="en-US"/>
        </w:rPr>
        <w:t xml:space="preserve"> using open-source tools only</w:t>
      </w:r>
      <w:r w:rsidR="00E1263B" w:rsidRPr="003E4D0E">
        <w:rPr>
          <w:rFonts w:ascii="Arial" w:hAnsi="Arial"/>
          <w:snapToGrid w:val="0"/>
          <w:lang w:val="en-US"/>
        </w:rPr>
        <w:t>. The agents involved in this demonstration and their main functionalities are presented below</w:t>
      </w:r>
      <w:ins w:id="9" w:author="Javier Moreno" w:date="2018-05-10T12:52:00Z">
        <w:r w:rsidR="000A4C23">
          <w:rPr>
            <w:rFonts w:ascii="Arial" w:hAnsi="Arial"/>
            <w:snapToGrid w:val="0"/>
            <w:lang w:val="en-US"/>
          </w:rPr>
          <w:t xml:space="preserve"> and also in Fig. </w:t>
        </w:r>
      </w:ins>
      <w:ins w:id="10" w:author="Javier Moreno" w:date="2018-05-10T12:53:00Z">
        <w:r w:rsidR="000A4C23">
          <w:rPr>
            <w:rFonts w:ascii="Arial" w:hAnsi="Arial"/>
            <w:snapToGrid w:val="0"/>
            <w:lang w:val="en-US"/>
          </w:rPr>
          <w:t>1</w:t>
        </w:r>
      </w:ins>
      <w:r w:rsidRPr="003E4D0E">
        <w:rPr>
          <w:rFonts w:ascii="Arial" w:hAnsi="Arial"/>
          <w:snapToGrid w:val="0"/>
          <w:lang w:val="en-US"/>
        </w:rPr>
        <w:t>:</w:t>
      </w:r>
    </w:p>
    <w:p w:rsidR="00120506" w:rsidRDefault="00120506" w:rsidP="003E4D0E">
      <w:pPr>
        <w:widowControl w:val="0"/>
        <w:numPr>
          <w:ilvl w:val="0"/>
          <w:numId w:val="36"/>
        </w:numPr>
        <w:spacing w:before="120" w:line="240" w:lineRule="atLeast"/>
        <w:ind w:left="284" w:hanging="284"/>
        <w:jc w:val="both"/>
        <w:outlineLvl w:val="0"/>
        <w:rPr>
          <w:ins w:id="11" w:author="Javier Moreno" w:date="2018-05-10T12:42:00Z"/>
          <w:rFonts w:ascii="Arial" w:hAnsi="Arial"/>
          <w:snapToGrid w:val="0"/>
          <w:lang w:val="en-US"/>
        </w:rPr>
      </w:pPr>
      <w:r w:rsidRPr="003E4D0E">
        <w:rPr>
          <w:rFonts w:ascii="Arial" w:hAnsi="Arial"/>
          <w:snapToGrid w:val="0"/>
          <w:lang w:val="en-US"/>
        </w:rPr>
        <w:t>Operations Support System (OSS). Represents an operator that deploys an application</w:t>
      </w:r>
      <w:r w:rsidR="00375470" w:rsidRPr="003E4D0E">
        <w:rPr>
          <w:rFonts w:ascii="Arial" w:hAnsi="Arial"/>
          <w:snapToGrid w:val="0"/>
          <w:lang w:val="en-US"/>
        </w:rPr>
        <w:t>/</w:t>
      </w:r>
      <w:r w:rsidRPr="003E4D0E">
        <w:rPr>
          <w:rFonts w:ascii="Arial" w:hAnsi="Arial"/>
          <w:snapToGrid w:val="0"/>
          <w:lang w:val="en-US"/>
        </w:rPr>
        <w:t xml:space="preserve">service. A GUI </w:t>
      </w:r>
      <w:r w:rsidR="00375470" w:rsidRPr="003E4D0E">
        <w:rPr>
          <w:rFonts w:ascii="Arial" w:hAnsi="Arial"/>
          <w:snapToGrid w:val="0"/>
          <w:lang w:val="en-US"/>
        </w:rPr>
        <w:t xml:space="preserve">has been </w:t>
      </w:r>
      <w:r w:rsidRPr="003E4D0E">
        <w:rPr>
          <w:rFonts w:ascii="Arial" w:hAnsi="Arial"/>
          <w:snapToGrid w:val="0"/>
          <w:lang w:val="en-US"/>
        </w:rPr>
        <w:t>programmed in Net2Plan</w:t>
      </w:r>
      <w:r w:rsidR="00375470" w:rsidRPr="003E4D0E">
        <w:rPr>
          <w:rFonts w:ascii="Arial" w:hAnsi="Arial"/>
          <w:snapToGrid w:val="0"/>
          <w:lang w:val="en-US"/>
        </w:rPr>
        <w:t xml:space="preserve"> to emulate the operator</w:t>
      </w:r>
      <w:r w:rsidR="00574B77" w:rsidRPr="003E4D0E">
        <w:rPr>
          <w:rFonts w:ascii="Arial" w:hAnsi="Arial"/>
          <w:snapToGrid w:val="0"/>
          <w:lang w:val="en-US"/>
        </w:rPr>
        <w:t xml:space="preserve"> behavior</w:t>
      </w:r>
      <w:r w:rsidRPr="003E4D0E">
        <w:rPr>
          <w:rFonts w:ascii="Arial" w:hAnsi="Arial"/>
          <w:snapToGrid w:val="0"/>
          <w:lang w:val="en-US"/>
        </w:rPr>
        <w:t>.</w:t>
      </w:r>
    </w:p>
    <w:p w:rsidR="00712B87" w:rsidRPr="003E4D0E" w:rsidDel="00712B87" w:rsidRDefault="00712B87" w:rsidP="00712B87">
      <w:pPr>
        <w:widowControl w:val="0"/>
        <w:numPr>
          <w:ilvl w:val="0"/>
          <w:numId w:val="36"/>
        </w:numPr>
        <w:spacing w:before="120" w:line="240" w:lineRule="atLeast"/>
        <w:ind w:left="284" w:hanging="284"/>
        <w:jc w:val="both"/>
        <w:outlineLvl w:val="0"/>
        <w:rPr>
          <w:del w:id="12" w:author="Javier Moreno" w:date="2018-05-10T12:42:00Z"/>
          <w:rFonts w:ascii="Arial" w:hAnsi="Arial"/>
          <w:snapToGrid w:val="0"/>
          <w:lang w:val="en-US"/>
        </w:rPr>
        <w:pPrChange w:id="13" w:author="Javier Moreno" w:date="2018-05-10T12:43:00Z">
          <w:pPr>
            <w:widowControl w:val="0"/>
            <w:numPr>
              <w:numId w:val="36"/>
            </w:numPr>
            <w:spacing w:before="120" w:line="240" w:lineRule="atLeast"/>
            <w:ind w:left="284" w:hanging="284"/>
            <w:jc w:val="both"/>
            <w:outlineLvl w:val="0"/>
          </w:pPr>
        </w:pPrChange>
      </w:pPr>
    </w:p>
    <w:p w:rsidR="00A311DC" w:rsidRDefault="00120506" w:rsidP="00712B87">
      <w:pPr>
        <w:keepNext/>
        <w:widowControl w:val="0"/>
        <w:numPr>
          <w:ilvl w:val="0"/>
          <w:numId w:val="36"/>
        </w:numPr>
        <w:spacing w:line="240" w:lineRule="atLeast"/>
        <w:ind w:left="284" w:hanging="284"/>
        <w:jc w:val="both"/>
        <w:rPr>
          <w:ins w:id="14" w:author="Javier Moreno" w:date="2018-05-10T12:39:00Z"/>
        </w:rPr>
        <w:pPrChange w:id="15" w:author="Javier Moreno" w:date="2018-05-10T12:43:00Z">
          <w:pPr>
            <w:keepNext/>
            <w:widowControl w:val="0"/>
            <w:spacing w:line="240" w:lineRule="atLeast"/>
            <w:jc w:val="both"/>
          </w:pPr>
        </w:pPrChange>
      </w:pPr>
      <w:r w:rsidRPr="003E4D0E">
        <w:rPr>
          <w:rFonts w:ascii="Arial" w:hAnsi="Arial"/>
          <w:snapToGrid w:val="0"/>
          <w:lang w:val="en-US"/>
        </w:rPr>
        <w:t>NFV-O</w:t>
      </w:r>
      <w:r w:rsidR="00574B77" w:rsidRPr="003E4D0E">
        <w:rPr>
          <w:rFonts w:ascii="Arial" w:hAnsi="Arial"/>
          <w:snapToGrid w:val="0"/>
          <w:lang w:val="en-US"/>
        </w:rPr>
        <w:t>rchestrator:</w:t>
      </w:r>
      <w:r w:rsidRPr="003E4D0E">
        <w:rPr>
          <w:rFonts w:ascii="Arial" w:hAnsi="Arial"/>
          <w:snapToGrid w:val="0"/>
          <w:lang w:val="en-US"/>
        </w:rPr>
        <w:t xml:space="preserve"> </w:t>
      </w:r>
      <w:r w:rsidR="00574B77" w:rsidRPr="003E4D0E">
        <w:rPr>
          <w:rFonts w:ascii="Arial" w:hAnsi="Arial"/>
          <w:snapToGrid w:val="0"/>
          <w:lang w:val="en-US"/>
        </w:rPr>
        <w:t xml:space="preserve">Role played </w:t>
      </w:r>
      <w:r w:rsidRPr="003E4D0E">
        <w:rPr>
          <w:rFonts w:ascii="Arial" w:hAnsi="Arial"/>
          <w:snapToGrid w:val="0"/>
          <w:lang w:val="en-US"/>
        </w:rPr>
        <w:t xml:space="preserve">by </w:t>
      </w:r>
      <w:r w:rsidR="00FD637F">
        <w:rPr>
          <w:rFonts w:ascii="Arial" w:hAnsi="Arial"/>
          <w:snapToGrid w:val="0"/>
          <w:lang w:val="en-US"/>
        </w:rPr>
        <w:t xml:space="preserve">ETSI </w:t>
      </w:r>
      <w:r w:rsidRPr="003E4D0E">
        <w:rPr>
          <w:rFonts w:ascii="Arial" w:hAnsi="Arial"/>
          <w:snapToGrid w:val="0"/>
          <w:lang w:val="en-US"/>
        </w:rPr>
        <w:t>OSM which is in charge of the virtualization infrastructure that</w:t>
      </w:r>
      <w:r w:rsidR="008A4B72" w:rsidRPr="003E4D0E">
        <w:rPr>
          <w:rFonts w:ascii="Arial" w:hAnsi="Arial"/>
          <w:snapToGrid w:val="0"/>
          <w:lang w:val="en-US"/>
        </w:rPr>
        <w:t xml:space="preserve"> </w:t>
      </w:r>
      <w:r w:rsidRPr="003E4D0E">
        <w:rPr>
          <w:rFonts w:ascii="Arial" w:hAnsi="Arial"/>
          <w:snapToGrid w:val="0"/>
          <w:lang w:val="en-US"/>
        </w:rPr>
        <w:t xml:space="preserve">manages and deploys VNFs leveraging in </w:t>
      </w:r>
      <w:r w:rsidR="00F57F87" w:rsidRPr="003E4D0E">
        <w:rPr>
          <w:rFonts w:ascii="Arial" w:hAnsi="Arial"/>
          <w:snapToGrid w:val="0"/>
          <w:lang w:val="en-US"/>
        </w:rPr>
        <w:t>virtual i</w:t>
      </w:r>
      <w:r w:rsidR="00574B77" w:rsidRPr="003E4D0E">
        <w:rPr>
          <w:rFonts w:ascii="Arial" w:hAnsi="Arial"/>
          <w:snapToGrid w:val="0"/>
          <w:lang w:val="en-US"/>
        </w:rPr>
        <w:t xml:space="preserve">nfrastructure </w:t>
      </w:r>
      <w:r w:rsidR="00F57F87" w:rsidRPr="003E4D0E">
        <w:rPr>
          <w:rFonts w:ascii="Arial" w:hAnsi="Arial"/>
          <w:snapToGrid w:val="0"/>
          <w:lang w:val="en-US"/>
        </w:rPr>
        <w:t>managers</w:t>
      </w:r>
      <w:r w:rsidR="00574B77" w:rsidRPr="003E4D0E">
        <w:rPr>
          <w:rFonts w:ascii="Arial" w:hAnsi="Arial"/>
          <w:snapToGrid w:val="0"/>
          <w:lang w:val="en-US"/>
        </w:rPr>
        <w:t xml:space="preserve"> (</w:t>
      </w:r>
      <w:r w:rsidRPr="003E4D0E">
        <w:rPr>
          <w:rFonts w:ascii="Arial" w:hAnsi="Arial"/>
          <w:snapToGrid w:val="0"/>
          <w:lang w:val="en-US"/>
        </w:rPr>
        <w:t>VIMs</w:t>
      </w:r>
      <w:r w:rsidR="00574B77" w:rsidRPr="003E4D0E">
        <w:rPr>
          <w:rFonts w:ascii="Arial" w:hAnsi="Arial"/>
          <w:snapToGrid w:val="0"/>
          <w:lang w:val="en-US"/>
        </w:rPr>
        <w:t>)</w:t>
      </w:r>
      <w:r w:rsidRPr="003E4D0E">
        <w:rPr>
          <w:rFonts w:ascii="Arial" w:hAnsi="Arial"/>
          <w:snapToGrid w:val="0"/>
          <w:lang w:val="en-US"/>
        </w:rPr>
        <w:t>.</w:t>
      </w:r>
      <w:ins w:id="16" w:author="Javier Moreno" w:date="2018-05-10T12:39:00Z">
        <w:r w:rsidR="00A311DC" w:rsidRPr="00A311DC">
          <w:rPr>
            <w:rFonts w:ascii="Arial" w:hAnsi="Arial"/>
            <w:snapToGrid w:val="0"/>
            <w:lang w:val="en-US"/>
          </w:rPr>
          <w:t xml:space="preserve"> </w:t>
        </w:r>
      </w:ins>
    </w:p>
    <w:p w:rsidR="00120506" w:rsidRPr="00A311DC" w:rsidDel="00A311DC" w:rsidRDefault="00120506" w:rsidP="00A311DC">
      <w:pPr>
        <w:pStyle w:val="Descripcin"/>
        <w:jc w:val="center"/>
        <w:rPr>
          <w:del w:id="17" w:author="Javier Moreno" w:date="2018-05-10T12:40:00Z"/>
          <w:snapToGrid w:val="0"/>
          <w:lang w:val="en-US"/>
          <w:rPrChange w:id="18" w:author="Javier Moreno" w:date="2018-05-10T12:39:00Z">
            <w:rPr>
              <w:del w:id="19" w:author="Javier Moreno" w:date="2018-05-10T12:40:00Z"/>
              <w:rFonts w:ascii="Arial" w:hAnsi="Arial"/>
              <w:snapToGrid w:val="0"/>
              <w:lang w:val="en-US"/>
            </w:rPr>
          </w:rPrChange>
        </w:rPr>
        <w:pPrChange w:id="20" w:author="Javier Moreno" w:date="2018-05-10T12:39:00Z">
          <w:pPr>
            <w:widowControl w:val="0"/>
            <w:numPr>
              <w:numId w:val="36"/>
            </w:numPr>
            <w:spacing w:before="120" w:line="240" w:lineRule="atLeast"/>
            <w:ind w:left="284" w:hanging="284"/>
            <w:jc w:val="both"/>
            <w:outlineLvl w:val="0"/>
          </w:pPr>
        </w:pPrChange>
      </w:pPr>
    </w:p>
    <w:p w:rsidR="007107E0" w:rsidRPr="003E4D0E" w:rsidRDefault="007107E0" w:rsidP="003E4D0E">
      <w:pPr>
        <w:widowControl w:val="0"/>
        <w:numPr>
          <w:ilvl w:val="0"/>
          <w:numId w:val="36"/>
        </w:numPr>
        <w:spacing w:before="120" w:line="240" w:lineRule="atLeast"/>
        <w:ind w:left="284" w:hanging="284"/>
        <w:jc w:val="both"/>
        <w:outlineLvl w:val="0"/>
        <w:rPr>
          <w:rFonts w:ascii="Arial" w:hAnsi="Arial"/>
          <w:snapToGrid w:val="0"/>
          <w:lang w:val="en-US"/>
        </w:rPr>
      </w:pPr>
      <w:r w:rsidRPr="003E4D0E">
        <w:rPr>
          <w:rFonts w:ascii="Arial" w:hAnsi="Arial"/>
          <w:snapToGrid w:val="0"/>
          <w:lang w:val="en-US"/>
        </w:rPr>
        <w:t xml:space="preserve">Virtual Infrastructure Managers (VIMs): </w:t>
      </w:r>
      <w:r w:rsidR="00FD637F">
        <w:rPr>
          <w:rFonts w:ascii="Arial" w:hAnsi="Arial"/>
          <w:snapToGrid w:val="0"/>
          <w:lang w:val="en-US"/>
        </w:rPr>
        <w:t xml:space="preserve">are responsible for the instantiation and hosting the virtual machines (VMs) of the VNFs. OpenStack provides this actions. </w:t>
      </w:r>
    </w:p>
    <w:p w:rsidR="009F4CAD" w:rsidRPr="003E4D0E" w:rsidRDefault="007B6307" w:rsidP="003E4D0E">
      <w:pPr>
        <w:widowControl w:val="0"/>
        <w:numPr>
          <w:ilvl w:val="0"/>
          <w:numId w:val="36"/>
        </w:numPr>
        <w:spacing w:before="120" w:line="240" w:lineRule="atLeast"/>
        <w:ind w:left="284" w:hanging="284"/>
        <w:jc w:val="both"/>
        <w:outlineLvl w:val="0"/>
        <w:rPr>
          <w:rFonts w:ascii="Arial" w:hAnsi="Arial"/>
          <w:snapToGrid w:val="0"/>
          <w:lang w:val="en-US"/>
        </w:rPr>
      </w:pPr>
      <w:ins w:id="21" w:author="Javier Moreno" w:date="2018-05-10T15:36:00Z">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0;text-align:left;margin-left:60.35pt;margin-top:431.45pt;width:337.1pt;height:264.4pt;z-index:-2;mso-position-horizontal-relative:margin;mso-position-vertical-relative:margin" wrapcoords="6973 0 -76 0 -76 21406 21600 21406 21600 97 21297 0 15082 0 6973 0">
              <v:imagedata r:id="rId6" o:title="implementation"/>
              <w10:wrap type="topAndBottom" anchorx="margin" anchory="margin"/>
            </v:shape>
          </w:pict>
        </w:r>
      </w:ins>
      <w:r w:rsidR="009F4CAD" w:rsidRPr="003E4D0E">
        <w:rPr>
          <w:rFonts w:ascii="Arial" w:hAnsi="Arial"/>
          <w:snapToGrid w:val="0"/>
          <w:lang w:val="en-US"/>
        </w:rPr>
        <w:t>SDN Controller: represented by ONOS</w:t>
      </w:r>
      <w:r w:rsidR="0038242D" w:rsidRPr="003E4D0E">
        <w:rPr>
          <w:rFonts w:ascii="Arial" w:hAnsi="Arial"/>
          <w:snapToGrid w:val="0"/>
          <w:lang w:val="en-US"/>
        </w:rPr>
        <w:t xml:space="preserve"> which </w:t>
      </w:r>
      <w:r w:rsidR="009F4CAD" w:rsidRPr="003E4D0E">
        <w:rPr>
          <w:rFonts w:ascii="Arial" w:hAnsi="Arial"/>
          <w:snapToGrid w:val="0"/>
          <w:lang w:val="en-US"/>
        </w:rPr>
        <w:t>control</w:t>
      </w:r>
      <w:r w:rsidR="0038242D" w:rsidRPr="003E4D0E">
        <w:rPr>
          <w:rFonts w:ascii="Arial" w:hAnsi="Arial"/>
          <w:snapToGrid w:val="0"/>
          <w:lang w:val="en-US"/>
        </w:rPr>
        <w:t>s</w:t>
      </w:r>
      <w:r w:rsidR="009F4CAD" w:rsidRPr="003E4D0E">
        <w:rPr>
          <w:rFonts w:ascii="Arial" w:hAnsi="Arial"/>
          <w:snapToGrid w:val="0"/>
          <w:lang w:val="en-US"/>
        </w:rPr>
        <w:t xml:space="preserve"> and set</w:t>
      </w:r>
      <w:r w:rsidR="0038242D" w:rsidRPr="003E4D0E">
        <w:rPr>
          <w:rFonts w:ascii="Arial" w:hAnsi="Arial"/>
          <w:snapToGrid w:val="0"/>
          <w:lang w:val="en-US"/>
        </w:rPr>
        <w:t>s</w:t>
      </w:r>
      <w:r w:rsidR="009F4CAD" w:rsidRPr="003E4D0E">
        <w:rPr>
          <w:rFonts w:ascii="Arial" w:hAnsi="Arial"/>
          <w:snapToGrid w:val="0"/>
          <w:lang w:val="en-US"/>
        </w:rPr>
        <w:t xml:space="preserve"> up the devices of the emulated transport network via </w:t>
      </w:r>
      <w:proofErr w:type="spellStart"/>
      <w:r w:rsidR="009F4CAD" w:rsidRPr="003E4D0E">
        <w:rPr>
          <w:rFonts w:ascii="Arial" w:hAnsi="Arial"/>
          <w:snapToGrid w:val="0"/>
          <w:lang w:val="en-US"/>
        </w:rPr>
        <w:t>OpenFlow</w:t>
      </w:r>
      <w:proofErr w:type="spellEnd"/>
      <w:r w:rsidR="009F4CAD" w:rsidRPr="003E4D0E">
        <w:rPr>
          <w:rFonts w:ascii="Arial" w:hAnsi="Arial"/>
          <w:snapToGrid w:val="0"/>
          <w:lang w:val="en-US"/>
        </w:rPr>
        <w:t>.</w:t>
      </w:r>
    </w:p>
    <w:p w:rsidR="00120506" w:rsidRPr="003E4D0E" w:rsidRDefault="009B754D" w:rsidP="003E4D0E">
      <w:pPr>
        <w:widowControl w:val="0"/>
        <w:numPr>
          <w:ilvl w:val="0"/>
          <w:numId w:val="36"/>
        </w:numPr>
        <w:spacing w:before="120" w:line="240" w:lineRule="atLeast"/>
        <w:ind w:left="284" w:hanging="284"/>
        <w:jc w:val="both"/>
        <w:outlineLvl w:val="0"/>
        <w:rPr>
          <w:rFonts w:ascii="Arial" w:hAnsi="Arial"/>
          <w:snapToGrid w:val="0"/>
          <w:lang w:val="en-US"/>
        </w:rPr>
      </w:pPr>
      <w:ins w:id="22" w:author="Javier Moreno" w:date="2018-05-10T15:39:00Z">
        <w:r>
          <w:rPr>
            <w:noProof/>
          </w:rPr>
          <w:pict>
            <v:shapetype id="_x0000_t202" coordsize="21600,21600" o:spt="202" path="m,l,21600r21600,l21600,xe">
              <v:stroke joinstyle="miter"/>
              <v:path gradientshapeok="t" o:connecttype="rect"/>
            </v:shapetype>
            <v:shape id="_x0000_s1038" type="#_x0000_t202" style="position:absolute;left:0;text-align:left;margin-left:60.35pt;margin-top:659.7pt;width:349.2pt;height:21.2pt;z-index:4;mso-position-horizontal-relative:text;mso-position-vertical-relative:text" wrapcoords="-46 0 -46 20903 21600 20903 21600 0 -46 0" stroked="f">
              <v:textbox style="mso-next-textbox:#_x0000_s1038;mso-fit-shape-to-text:t" inset="0,0,0,0">
                <w:txbxContent>
                  <w:p w:rsidR="007B6307" w:rsidRPr="007B6307" w:rsidRDefault="007B6307" w:rsidP="007B6307">
                    <w:pPr>
                      <w:pStyle w:val="Descripcin"/>
                      <w:jc w:val="center"/>
                      <w:rPr>
                        <w:b w:val="0"/>
                        <w:noProof/>
                        <w:sz w:val="16"/>
                        <w:rPrChange w:id="23" w:author="Javier Moreno" w:date="2018-05-10T15:39:00Z">
                          <w:rPr>
                            <w:noProof/>
                          </w:rPr>
                        </w:rPrChange>
                      </w:rPr>
                      <w:pPrChange w:id="24" w:author="Javier Moreno" w:date="2018-05-10T15:39:00Z">
                        <w:pPr>
                          <w:widowControl w:val="0"/>
                          <w:numPr>
                            <w:numId w:val="36"/>
                          </w:numPr>
                          <w:spacing w:before="120" w:line="240" w:lineRule="atLeast"/>
                          <w:ind w:left="284" w:hanging="284"/>
                          <w:jc w:val="both"/>
                          <w:outlineLvl w:val="0"/>
                        </w:pPr>
                      </w:pPrChange>
                    </w:pPr>
                    <w:ins w:id="25" w:author="Javier Moreno" w:date="2018-05-10T15:39:00Z">
                      <w:r w:rsidRPr="007B6307">
                        <w:rPr>
                          <w:b w:val="0"/>
                          <w:sz w:val="16"/>
                          <w:rPrChange w:id="26" w:author="Javier Moreno" w:date="2018-05-10T15:39:00Z">
                            <w:rPr/>
                          </w:rPrChange>
                        </w:rPr>
                        <w:t>F</w:t>
                      </w:r>
                      <w:r w:rsidR="00EB4E64">
                        <w:rPr>
                          <w:b w:val="0"/>
                          <w:sz w:val="16"/>
                          <w:rPrChange w:id="27" w:author="Javier Moreno" w:date="2018-05-10T15:39:00Z">
                            <w:rPr>
                              <w:b/>
                              <w:sz w:val="16"/>
                            </w:rPr>
                          </w:rPrChange>
                        </w:rPr>
                        <w:t>ig.2</w:t>
                      </w:r>
                      <w:r w:rsidRPr="007B6307">
                        <w:rPr>
                          <w:b w:val="0"/>
                          <w:sz w:val="16"/>
                          <w:rPrChange w:id="28" w:author="Javier Moreno" w:date="2018-05-10T15:39:00Z">
                            <w:rPr/>
                          </w:rPrChange>
                        </w:rPr>
                        <w:t xml:space="preserve"> – Demonstration </w:t>
                      </w:r>
                    </w:ins>
                    <w:ins w:id="29" w:author="Javier Moreno" w:date="2018-05-10T15:47:00Z">
                      <w:r w:rsidR="00EB4E64">
                        <w:rPr>
                          <w:b w:val="0"/>
                          <w:sz w:val="16"/>
                        </w:rPr>
                        <w:t>testbed configuration</w:t>
                      </w:r>
                    </w:ins>
                  </w:p>
                </w:txbxContent>
              </v:textbox>
              <w10:wrap type="tight"/>
            </v:shape>
          </w:pict>
        </w:r>
      </w:ins>
      <w:del w:id="30" w:author="Javier Moreno" w:date="2018-05-10T15:36:00Z">
        <w:r w:rsidR="00AA3C29" w:rsidDel="003F7C8F">
          <w:rPr>
            <w:noProof/>
            <w:lang w:val="en-US" w:eastAsia="en-US"/>
          </w:rPr>
          <w:pict>
            <v:group id="_x0000_s1035" style="position:absolute;left:0;text-align:left;margin-left:48.8pt;margin-top:310.15pt;width:352.6pt;height:291.8pt;z-index:2" coordorigin="2544,10684" coordsize="7052,5836">
              <v:shape id="_x0000_s1030" type="#_x0000_t202" style="position:absolute;left:2544;top:16107;width:6822;height:413;mso-position-horizontal-relative:text;mso-position-vertical-relative:text" stroked="f">
                <v:textbox style="mso-next-textbox:#_x0000_s1030" inset="0,0,0,0">
                  <w:txbxContent>
                    <w:p w:rsidR="00982A8E" w:rsidRPr="00146E8D" w:rsidRDefault="00982A8E" w:rsidP="00982A8E">
                      <w:pPr>
                        <w:pStyle w:val="Descripcin"/>
                        <w:jc w:val="center"/>
                        <w:rPr>
                          <w:ins w:id="31" w:author="Javier Moreno" w:date="2018-05-10T12:45:00Z"/>
                          <w:rFonts w:ascii="Arial" w:hAnsi="Arial"/>
                          <w:b w:val="0"/>
                          <w:snapToGrid w:val="0"/>
                          <w:sz w:val="18"/>
                        </w:rPr>
                      </w:pPr>
                      <w:ins w:id="32" w:author="Javier Moreno" w:date="2018-05-10T12:45:00Z">
                        <w:r w:rsidRPr="00146E8D">
                          <w:rPr>
                            <w:b w:val="0"/>
                            <w:sz w:val="18"/>
                          </w:rPr>
                          <w:t>F</w:t>
                        </w:r>
                        <w:r>
                          <w:rPr>
                            <w:b w:val="0"/>
                            <w:sz w:val="18"/>
                          </w:rPr>
                          <w:t>ig.2</w:t>
                        </w:r>
                        <w:r w:rsidRPr="00146E8D">
                          <w:rPr>
                            <w:b w:val="0"/>
                            <w:sz w:val="18"/>
                          </w:rPr>
                          <w:t xml:space="preserve"> – Demonstration Overview schema</w:t>
                        </w:r>
                      </w:ins>
                    </w:p>
                    <w:p w:rsidR="00982A8E" w:rsidRPr="00124751" w:rsidRDefault="00982A8E" w:rsidP="00982A8E">
                      <w:pPr>
                        <w:pStyle w:val="Descripcin"/>
                        <w:rPr>
                          <w:noProof/>
                        </w:rPr>
                        <w:pPrChange w:id="33" w:author="Javier Moreno" w:date="2018-05-10T12:45:00Z">
                          <w:pPr>
                            <w:widowControl w:val="0"/>
                            <w:spacing w:before="120" w:line="240" w:lineRule="atLeast"/>
                            <w:jc w:val="both"/>
                            <w:outlineLvl w:val="0"/>
                          </w:pPr>
                        </w:pPrChange>
                      </w:pPr>
                    </w:p>
                  </w:txbxContent>
                </v:textbox>
              </v:shape>
              <v:shape id="_x0000_s1031" type="#_x0000_t75" style="position:absolute;left:2544;top:10684;width:7052;height:5527;mso-position-horizontal-relative:margin;mso-position-vertical-relative:margin">
                <v:imagedata r:id="rId7" o:title="implementation"/>
              </v:shape>
              <w10:wrap type="topAndBottom"/>
            </v:group>
          </w:pict>
        </w:r>
      </w:del>
      <w:r w:rsidR="00CE3652">
        <w:rPr>
          <w:rFonts w:ascii="Arial" w:hAnsi="Arial"/>
          <w:noProof/>
          <w:lang w:val="en-US" w:eastAsia="en-US"/>
        </w:rPr>
        <w:pict>
          <v:group id="_x0000_s1033" style="position:absolute;left:0;text-align:left;margin-left:0;margin-top:0;width:214.75pt;height:305.4pt;z-index:1;mso-position-horizontal:left;mso-position-horizontal-relative:margin;mso-position-vertical:top;mso-position-vertical-relative:margin" coordorigin="1418,1418" coordsize="4295,6108">
            <v:shape id="_x0000_s1028" type="#_x0000_t75" style="position:absolute;left:1418;top:1418;width:4295;height:5597;mso-position-horizontal:left;mso-position-horizontal-relative:margin;mso-position-vertical:top;mso-position-vertical-relative:margin">
              <v:imagedata r:id="rId8" o:title="overview"/>
            </v:shape>
            <v:shape id="_x0000_s1029" type="#_x0000_t202" style="position:absolute;left:1418;top:7015;width:4295;height:511;mso-position-horizontal-relative:text;mso-position-vertical-relative:text" stroked="f">
              <v:textbox style="mso-next-textbox:#_x0000_s1029" inset="0,0,0,0">
                <w:txbxContent>
                  <w:p w:rsidR="00982A8E" w:rsidRPr="00982A8E" w:rsidRDefault="00982A8E" w:rsidP="00982A8E">
                    <w:pPr>
                      <w:pStyle w:val="Descripcin"/>
                      <w:jc w:val="center"/>
                      <w:rPr>
                        <w:rFonts w:ascii="Arial" w:hAnsi="Arial"/>
                        <w:b w:val="0"/>
                        <w:snapToGrid w:val="0"/>
                        <w:sz w:val="18"/>
                        <w:rPrChange w:id="34" w:author="Javier Moreno" w:date="2018-05-10T12:44:00Z">
                          <w:rPr>
                            <w:rFonts w:ascii="Arial" w:hAnsi="Arial"/>
                            <w:snapToGrid w:val="0"/>
                          </w:rPr>
                        </w:rPrChange>
                      </w:rPr>
                      <w:pPrChange w:id="35" w:author="Javier Moreno" w:date="2018-05-10T12:44:00Z">
                        <w:pPr>
                          <w:keepNext/>
                          <w:widowControl w:val="0"/>
                          <w:numPr>
                            <w:numId w:val="36"/>
                          </w:numPr>
                          <w:spacing w:line="240" w:lineRule="atLeast"/>
                          <w:ind w:left="284" w:hanging="284"/>
                          <w:jc w:val="both"/>
                        </w:pPr>
                      </w:pPrChange>
                    </w:pPr>
                    <w:ins w:id="36" w:author="Javier Moreno" w:date="2018-05-10T12:43:00Z">
                      <w:r w:rsidRPr="00982A8E">
                        <w:rPr>
                          <w:b w:val="0"/>
                          <w:sz w:val="18"/>
                          <w:rPrChange w:id="37" w:author="Javier Moreno" w:date="2018-05-10T12:44:00Z">
                            <w:rPr/>
                          </w:rPrChange>
                        </w:rPr>
                        <w:t>Fig.1 – Demonstration Overview schema</w:t>
                      </w:r>
                    </w:ins>
                  </w:p>
                </w:txbxContent>
              </v:textbox>
            </v:shape>
            <w10:wrap type="square" anchorx="margin" anchory="margin"/>
          </v:group>
        </w:pict>
      </w:r>
      <w:r w:rsidR="00120506" w:rsidRPr="003E4D0E">
        <w:rPr>
          <w:rFonts w:ascii="Arial" w:hAnsi="Arial"/>
          <w:snapToGrid w:val="0"/>
          <w:lang w:val="en-US"/>
        </w:rPr>
        <w:t xml:space="preserve">Emulated Transport. </w:t>
      </w:r>
      <w:proofErr w:type="spellStart"/>
      <w:r w:rsidR="00ED4D81">
        <w:rPr>
          <w:rFonts w:ascii="Arial" w:hAnsi="Arial"/>
          <w:snapToGrid w:val="0"/>
          <w:lang w:val="en-US"/>
        </w:rPr>
        <w:t>MiniN</w:t>
      </w:r>
      <w:r w:rsidR="00E277C6" w:rsidRPr="003E4D0E">
        <w:rPr>
          <w:rFonts w:ascii="Arial" w:hAnsi="Arial"/>
          <w:snapToGrid w:val="0"/>
          <w:lang w:val="en-US"/>
        </w:rPr>
        <w:t>et</w:t>
      </w:r>
      <w:proofErr w:type="spellEnd"/>
      <w:r w:rsidR="00120506" w:rsidRPr="003E4D0E">
        <w:rPr>
          <w:rFonts w:ascii="Arial" w:hAnsi="Arial"/>
          <w:snapToGrid w:val="0"/>
          <w:lang w:val="en-US"/>
        </w:rPr>
        <w:t xml:space="preserve"> provides an emulated transport network</w:t>
      </w:r>
      <w:r w:rsidR="0038242D" w:rsidRPr="003E4D0E">
        <w:rPr>
          <w:rFonts w:ascii="Arial" w:hAnsi="Arial"/>
          <w:snapToGrid w:val="0"/>
          <w:lang w:val="en-US"/>
        </w:rPr>
        <w:t xml:space="preserve"> for delivering packages in the data plane</w:t>
      </w:r>
      <w:r w:rsidR="00120506" w:rsidRPr="003E4D0E">
        <w:rPr>
          <w:rFonts w:ascii="Arial" w:hAnsi="Arial"/>
          <w:snapToGrid w:val="0"/>
          <w:lang w:val="en-US"/>
        </w:rPr>
        <w:t xml:space="preserve"> </w:t>
      </w:r>
      <w:r w:rsidR="00E277C6" w:rsidRPr="003E4D0E">
        <w:rPr>
          <w:rFonts w:ascii="Arial" w:hAnsi="Arial"/>
          <w:snapToGrid w:val="0"/>
          <w:lang w:val="en-US"/>
        </w:rPr>
        <w:t xml:space="preserve">permitting </w:t>
      </w:r>
      <w:proofErr w:type="spellStart"/>
      <w:r w:rsidR="00E277C6" w:rsidRPr="003E4D0E">
        <w:rPr>
          <w:rFonts w:ascii="Arial" w:hAnsi="Arial"/>
          <w:snapToGrid w:val="0"/>
          <w:lang w:val="en-US"/>
        </w:rPr>
        <w:t>OpenFlow</w:t>
      </w:r>
      <w:proofErr w:type="spellEnd"/>
      <w:r w:rsidR="00E277C6" w:rsidRPr="003E4D0E">
        <w:rPr>
          <w:rFonts w:ascii="Arial" w:hAnsi="Arial"/>
          <w:snapToGrid w:val="0"/>
          <w:lang w:val="en-US"/>
        </w:rPr>
        <w:t xml:space="preserve"> connectivity</w:t>
      </w:r>
      <w:r w:rsidR="0038242D" w:rsidRPr="003E4D0E">
        <w:rPr>
          <w:rFonts w:ascii="Arial" w:hAnsi="Arial"/>
          <w:snapToGrid w:val="0"/>
          <w:lang w:val="en-US"/>
        </w:rPr>
        <w:t>.</w:t>
      </w:r>
    </w:p>
    <w:p w:rsidR="00120506" w:rsidRPr="003E4D0E" w:rsidDel="000D204A" w:rsidRDefault="00120506" w:rsidP="00A872ED">
      <w:pPr>
        <w:widowControl w:val="0"/>
        <w:numPr>
          <w:ilvl w:val="0"/>
          <w:numId w:val="36"/>
        </w:numPr>
        <w:spacing w:before="120" w:line="240" w:lineRule="atLeast"/>
        <w:ind w:left="284" w:hanging="284"/>
        <w:jc w:val="both"/>
        <w:outlineLvl w:val="0"/>
        <w:rPr>
          <w:del w:id="38" w:author="Javier Moreno" w:date="2018-05-10T15:01:00Z"/>
          <w:rFonts w:ascii="Arial" w:hAnsi="Arial"/>
          <w:snapToGrid w:val="0"/>
          <w:lang w:val="en-US"/>
        </w:rPr>
        <w:pPrChange w:id="39" w:author="Javier Moreno" w:date="2018-05-10T15:01:00Z">
          <w:pPr>
            <w:widowControl w:val="0"/>
            <w:numPr>
              <w:numId w:val="36"/>
            </w:numPr>
            <w:spacing w:before="120" w:line="240" w:lineRule="atLeast"/>
            <w:ind w:left="284" w:hanging="284"/>
            <w:jc w:val="both"/>
            <w:outlineLvl w:val="0"/>
          </w:pPr>
        </w:pPrChange>
      </w:pPr>
      <w:r w:rsidRPr="000D204A">
        <w:rPr>
          <w:rFonts w:ascii="Arial" w:hAnsi="Arial"/>
          <w:snapToGrid w:val="0"/>
          <w:lang w:val="en-US"/>
          <w:rPrChange w:id="40" w:author="Javier Moreno" w:date="2018-05-10T15:01:00Z">
            <w:rPr>
              <w:rFonts w:ascii="Arial" w:hAnsi="Arial"/>
              <w:snapToGrid w:val="0"/>
              <w:lang w:val="en-US"/>
            </w:rPr>
          </w:rPrChange>
        </w:rPr>
        <w:t>SCCE: a Service Cha</w:t>
      </w:r>
      <w:r w:rsidR="006B68A3" w:rsidRPr="000D204A">
        <w:rPr>
          <w:rFonts w:ascii="Arial" w:hAnsi="Arial"/>
          <w:snapToGrid w:val="0"/>
          <w:lang w:val="en-US"/>
          <w:rPrChange w:id="41" w:author="Javier Moreno" w:date="2018-05-10T15:01:00Z">
            <w:rPr>
              <w:rFonts w:ascii="Arial" w:hAnsi="Arial"/>
              <w:snapToGrid w:val="0"/>
              <w:lang w:val="en-US"/>
            </w:rPr>
          </w:rPrChange>
        </w:rPr>
        <w:t xml:space="preserve">in Computation </w:t>
      </w:r>
      <w:r w:rsidR="006B68A3" w:rsidRPr="000D204A">
        <w:rPr>
          <w:rFonts w:ascii="Arial" w:hAnsi="Arial"/>
          <w:snapToGrid w:val="0"/>
          <w:lang w:val="en-US"/>
          <w:rPrChange w:id="42" w:author="Javier Moreno" w:date="2018-05-10T15:01:00Z">
            <w:rPr>
              <w:rFonts w:ascii="Arial" w:hAnsi="Arial"/>
              <w:snapToGrid w:val="0"/>
              <w:lang w:val="en-US"/>
            </w:rPr>
          </w:rPrChange>
        </w:rPr>
        <w:t>Element (SCCE) can be seen as</w:t>
      </w:r>
      <w:r w:rsidRPr="000D204A">
        <w:rPr>
          <w:rFonts w:ascii="Arial" w:hAnsi="Arial"/>
          <w:snapToGrid w:val="0"/>
          <w:lang w:val="en-US"/>
          <w:rPrChange w:id="43" w:author="Javier Moreno" w:date="2018-05-10T15:01:00Z">
            <w:rPr>
              <w:rFonts w:ascii="Arial" w:hAnsi="Arial"/>
              <w:snapToGrid w:val="0"/>
              <w:lang w:val="en-US"/>
            </w:rPr>
          </w:rPrChange>
        </w:rPr>
        <w:t xml:space="preserve"> an evolution of the Path Computation</w:t>
      </w:r>
      <w:r w:rsidR="001C0543" w:rsidRPr="000D204A">
        <w:rPr>
          <w:rFonts w:ascii="Arial" w:hAnsi="Arial"/>
          <w:snapToGrid w:val="0"/>
          <w:lang w:val="en-US"/>
          <w:rPrChange w:id="44" w:author="Javier Moreno" w:date="2018-05-10T15:01:00Z">
            <w:rPr>
              <w:rFonts w:ascii="Arial" w:hAnsi="Arial"/>
              <w:snapToGrid w:val="0"/>
              <w:lang w:val="en-US"/>
            </w:rPr>
          </w:rPrChange>
        </w:rPr>
        <w:t xml:space="preserve"> </w:t>
      </w:r>
      <w:r w:rsidRPr="000D204A">
        <w:rPr>
          <w:rFonts w:ascii="Arial" w:hAnsi="Arial"/>
          <w:snapToGrid w:val="0"/>
          <w:lang w:val="en-US"/>
          <w:rPrChange w:id="45" w:author="Javier Moreno" w:date="2018-05-10T15:01:00Z">
            <w:rPr>
              <w:rFonts w:ascii="Arial" w:hAnsi="Arial"/>
              <w:snapToGrid w:val="0"/>
              <w:lang w:val="en-US"/>
            </w:rPr>
          </w:rPrChange>
        </w:rPr>
        <w:t>Element (PCE) tuned for service chain allocations, where the path is constrained</w:t>
      </w:r>
      <w:r w:rsidR="001C0543" w:rsidRPr="000D204A">
        <w:rPr>
          <w:rFonts w:ascii="Arial" w:hAnsi="Arial"/>
          <w:snapToGrid w:val="0"/>
          <w:lang w:val="en-US"/>
          <w:rPrChange w:id="46" w:author="Javier Moreno" w:date="2018-05-10T15:01:00Z">
            <w:rPr>
              <w:rFonts w:ascii="Arial" w:hAnsi="Arial"/>
              <w:snapToGrid w:val="0"/>
              <w:lang w:val="en-US"/>
            </w:rPr>
          </w:rPrChange>
        </w:rPr>
        <w:t xml:space="preserve"> </w:t>
      </w:r>
      <w:r w:rsidRPr="000D204A">
        <w:rPr>
          <w:rFonts w:ascii="Arial" w:hAnsi="Arial"/>
          <w:snapToGrid w:val="0"/>
          <w:lang w:val="en-US"/>
          <w:rPrChange w:id="47" w:author="Javier Moreno" w:date="2018-05-10T15:01:00Z">
            <w:rPr>
              <w:rFonts w:ascii="Arial" w:hAnsi="Arial"/>
              <w:snapToGrid w:val="0"/>
              <w:lang w:val="en-US"/>
            </w:rPr>
          </w:rPrChange>
        </w:rPr>
        <w:t>to traverse a sequence of VNFs.</w:t>
      </w:r>
      <w:r w:rsidR="006B68A3" w:rsidRPr="000D204A">
        <w:rPr>
          <w:rFonts w:ascii="Arial" w:hAnsi="Arial"/>
          <w:snapToGrid w:val="0"/>
          <w:lang w:val="en-US"/>
          <w:rPrChange w:id="48" w:author="Javier Moreno" w:date="2018-05-10T15:01:00Z">
            <w:rPr>
              <w:rFonts w:ascii="Arial" w:hAnsi="Arial"/>
              <w:snapToGrid w:val="0"/>
              <w:lang w:val="en-US"/>
            </w:rPr>
          </w:rPrChange>
        </w:rPr>
        <w:t xml:space="preserve"> Net2plan has the intelligence to achieve such goals.</w:t>
      </w:r>
    </w:p>
    <w:p w:rsidR="00042E66" w:rsidRPr="000D204A" w:rsidRDefault="00042E66" w:rsidP="00A872ED">
      <w:pPr>
        <w:widowControl w:val="0"/>
        <w:numPr>
          <w:ilvl w:val="0"/>
          <w:numId w:val="36"/>
        </w:numPr>
        <w:spacing w:before="120" w:line="240" w:lineRule="atLeast"/>
        <w:ind w:left="284" w:hanging="284"/>
        <w:jc w:val="both"/>
        <w:outlineLvl w:val="0"/>
        <w:rPr>
          <w:rFonts w:ascii="Arial" w:hAnsi="Arial"/>
          <w:snapToGrid w:val="0"/>
          <w:lang w:val="en-US"/>
          <w:rPrChange w:id="49" w:author="Javier Moreno" w:date="2018-05-10T15:01:00Z">
            <w:rPr>
              <w:rFonts w:ascii="Arial" w:hAnsi="Arial"/>
              <w:snapToGrid w:val="0"/>
              <w:lang w:val="en-US"/>
            </w:rPr>
          </w:rPrChange>
        </w:rPr>
        <w:pPrChange w:id="50" w:author="Javier Moreno" w:date="2018-05-10T15:01:00Z">
          <w:pPr>
            <w:widowControl w:val="0"/>
            <w:spacing w:line="240" w:lineRule="atLeast"/>
            <w:jc w:val="both"/>
          </w:pPr>
        </w:pPrChange>
      </w:pPr>
    </w:p>
    <w:p w:rsidR="006B68A3" w:rsidDel="00A311DC" w:rsidRDefault="008539E0" w:rsidP="003E4D0E">
      <w:pPr>
        <w:keepNext/>
        <w:widowControl w:val="0"/>
        <w:spacing w:line="240" w:lineRule="atLeast"/>
        <w:jc w:val="both"/>
        <w:rPr>
          <w:del w:id="51" w:author="Javier Moreno" w:date="2018-05-10T12:39:00Z"/>
        </w:rPr>
      </w:pPr>
      <w:del w:id="52" w:author="Javier Moreno" w:date="2018-05-10T12:39:00Z">
        <w:r w:rsidDel="00A311DC">
          <w:rPr>
            <w:rFonts w:ascii="Arial" w:hAnsi="Arial"/>
            <w:snapToGrid w:val="0"/>
            <w:lang w:val="en-US"/>
          </w:rPr>
          <w:pict>
            <v:shape id="_x0000_i1025" type="#_x0000_t75" style="width:214.75pt;height:279.85pt">
              <v:imagedata r:id="rId8" o:title="overview"/>
            </v:shape>
          </w:pict>
        </w:r>
      </w:del>
    </w:p>
    <w:p w:rsidR="00AD1D06" w:rsidRPr="003E4D0E" w:rsidDel="00A311DC" w:rsidRDefault="006B68A3" w:rsidP="003E4D0E">
      <w:pPr>
        <w:pStyle w:val="Descripcin"/>
        <w:jc w:val="center"/>
        <w:rPr>
          <w:del w:id="53" w:author="Javier Moreno" w:date="2018-05-10T12:39:00Z"/>
          <w:snapToGrid w:val="0"/>
          <w:lang w:val="en-US"/>
        </w:rPr>
      </w:pPr>
      <w:del w:id="54" w:author="Javier Moreno" w:date="2018-05-10T12:39:00Z">
        <w:r w:rsidRPr="003E4D0E" w:rsidDel="00A311DC">
          <w:rPr>
            <w:b w:val="0"/>
            <w:sz w:val="18"/>
          </w:rPr>
          <w:delText>Fig.1 – Demonstration Overview schema</w:delText>
        </w:r>
      </w:del>
    </w:p>
    <w:p w:rsidR="00C5752D" w:rsidRPr="003E4D0E" w:rsidRDefault="007570DF" w:rsidP="003E4D0E">
      <w:pPr>
        <w:widowControl w:val="0"/>
        <w:numPr>
          <w:ilvl w:val="0"/>
          <w:numId w:val="34"/>
        </w:numPr>
        <w:spacing w:before="120" w:line="240" w:lineRule="atLeast"/>
        <w:ind w:left="426" w:hanging="426"/>
        <w:jc w:val="both"/>
        <w:outlineLvl w:val="0"/>
        <w:rPr>
          <w:rFonts w:ascii="Arial" w:hAnsi="Arial"/>
          <w:snapToGrid w:val="0"/>
          <w:lang w:val="en-US"/>
        </w:rPr>
      </w:pPr>
      <w:r w:rsidRPr="003E4D0E">
        <w:rPr>
          <w:rFonts w:ascii="Arial" w:hAnsi="Arial"/>
          <w:b/>
          <w:snapToGrid w:val="0"/>
          <w:lang w:val="en-US"/>
        </w:rPr>
        <w:t>Testbed configuration</w:t>
      </w:r>
    </w:p>
    <w:p w:rsidR="006112EB" w:rsidRDefault="002D6F1E" w:rsidP="003E4D0E">
      <w:pPr>
        <w:widowControl w:val="0"/>
        <w:spacing w:before="120" w:line="240" w:lineRule="atLeast"/>
        <w:jc w:val="both"/>
        <w:outlineLvl w:val="0"/>
        <w:rPr>
          <w:ins w:id="55" w:author="Javier Moreno" w:date="2018-05-10T14:03:00Z"/>
          <w:rFonts w:ascii="Arial" w:hAnsi="Arial"/>
          <w:snapToGrid w:val="0"/>
          <w:lang w:val="en-US"/>
        </w:rPr>
      </w:pPr>
      <w:r w:rsidRPr="002D6F1E">
        <w:rPr>
          <w:rFonts w:ascii="Arial" w:hAnsi="Arial"/>
          <w:snapToGrid w:val="0"/>
          <w:lang w:val="en-US"/>
        </w:rPr>
        <w:t>To test this proof of concept in NFV</w:t>
      </w:r>
      <w:ins w:id="56" w:author="Javier Moreno" w:date="2018-05-10T14:00:00Z">
        <w:r w:rsidR="000C0164">
          <w:rPr>
            <w:rFonts w:ascii="Arial" w:hAnsi="Arial"/>
            <w:snapToGrid w:val="0"/>
            <w:lang w:val="en-US"/>
          </w:rPr>
          <w:t xml:space="preserve"> the hardware used is compound by a personal laptop, three high-performance </w:t>
        </w:r>
        <w:proofErr w:type="spellStart"/>
        <w:r w:rsidR="000C0164">
          <w:rPr>
            <w:rFonts w:ascii="Arial" w:hAnsi="Arial"/>
            <w:snapToGrid w:val="0"/>
            <w:lang w:val="en-US"/>
          </w:rPr>
          <w:t>miniPCs</w:t>
        </w:r>
      </w:ins>
      <w:proofErr w:type="spellEnd"/>
      <w:ins w:id="57" w:author="Javier Moreno" w:date="2018-05-10T14:01:00Z">
        <w:r w:rsidR="000C0164">
          <w:rPr>
            <w:rFonts w:ascii="Arial" w:hAnsi="Arial"/>
            <w:snapToGrid w:val="0"/>
            <w:lang w:val="en-US"/>
          </w:rPr>
          <w:t xml:space="preserve"> and two regular auto-configure</w:t>
        </w:r>
      </w:ins>
      <w:ins w:id="58" w:author="Javier Moreno" w:date="2018-05-10T14:02:00Z">
        <w:r w:rsidR="000C0164">
          <w:rPr>
            <w:rFonts w:ascii="Arial" w:hAnsi="Arial"/>
            <w:snapToGrid w:val="0"/>
            <w:lang w:val="en-US"/>
          </w:rPr>
          <w:t>d</w:t>
        </w:r>
      </w:ins>
      <w:ins w:id="59" w:author="Javier Moreno" w:date="2018-05-10T14:01:00Z">
        <w:r w:rsidR="000C0164">
          <w:rPr>
            <w:rFonts w:ascii="Arial" w:hAnsi="Arial"/>
            <w:snapToGrid w:val="0"/>
            <w:lang w:val="en-US"/>
          </w:rPr>
          <w:t xml:space="preserve"> </w:t>
        </w:r>
      </w:ins>
      <w:ins w:id="60" w:author="Javier Moreno" w:date="2018-05-10T14:02:00Z">
        <w:r w:rsidR="000C0164">
          <w:rPr>
            <w:rFonts w:ascii="Arial" w:hAnsi="Arial"/>
            <w:snapToGrid w:val="0"/>
            <w:lang w:val="en-US"/>
          </w:rPr>
          <w:t>switches</w:t>
        </w:r>
      </w:ins>
      <w:ins w:id="61" w:author="Javier Moreno" w:date="2018-05-10T14:01:00Z">
        <w:r w:rsidR="000C0164">
          <w:rPr>
            <w:rFonts w:ascii="Arial" w:hAnsi="Arial"/>
            <w:snapToGrid w:val="0"/>
            <w:lang w:val="en-US"/>
          </w:rPr>
          <w:t>.</w:t>
        </w:r>
      </w:ins>
      <w:ins w:id="62" w:author="Javier Moreno" w:date="2018-05-10T14:03:00Z">
        <w:r w:rsidR="006112EB">
          <w:rPr>
            <w:rFonts w:ascii="Arial" w:hAnsi="Arial"/>
            <w:snapToGrid w:val="0"/>
            <w:lang w:val="en-US"/>
          </w:rPr>
          <w:t xml:space="preserve"> In Fig. 2 a schema of the physical implementation is shown.</w:t>
        </w:r>
      </w:ins>
      <w:del w:id="63" w:author="Javier Moreno" w:date="2018-05-10T14:01:00Z">
        <w:r w:rsidRPr="002D6F1E" w:rsidDel="000C0164">
          <w:rPr>
            <w:rFonts w:ascii="Arial" w:hAnsi="Arial"/>
            <w:snapToGrid w:val="0"/>
            <w:lang w:val="en-US"/>
          </w:rPr>
          <w:delText>,</w:delText>
        </w:r>
      </w:del>
      <w:r w:rsidRPr="002D6F1E">
        <w:rPr>
          <w:rFonts w:ascii="Arial" w:hAnsi="Arial"/>
          <w:snapToGrid w:val="0"/>
          <w:lang w:val="en-US"/>
        </w:rPr>
        <w:t xml:space="preserve"> </w:t>
      </w:r>
      <w:ins w:id="64" w:author="Javier Moreno" w:date="2018-05-10T14:03:00Z">
        <w:r w:rsidR="006112EB">
          <w:rPr>
            <w:rFonts w:ascii="Arial" w:hAnsi="Arial"/>
            <w:snapToGrid w:val="0"/>
            <w:lang w:val="en-US"/>
          </w:rPr>
          <w:t>The planning tool, Net2Plan</w:t>
        </w:r>
      </w:ins>
      <w:ins w:id="65" w:author="Javier Moreno" w:date="2018-05-10T14:04:00Z">
        <w:r w:rsidR="006112EB">
          <w:rPr>
            <w:rFonts w:ascii="Arial" w:hAnsi="Arial"/>
            <w:snapToGrid w:val="0"/>
            <w:lang w:val="en-US"/>
          </w:rPr>
          <w:t xml:space="preserve"> and OSM (this last one is installed in a virtual machine) are deployed in the personal</w:t>
        </w:r>
      </w:ins>
      <w:ins w:id="66" w:author="Javier Moreno" w:date="2018-05-10T14:05:00Z">
        <w:r w:rsidR="006112EB">
          <w:rPr>
            <w:rFonts w:ascii="Arial" w:hAnsi="Arial"/>
            <w:snapToGrid w:val="0"/>
            <w:lang w:val="en-US"/>
          </w:rPr>
          <w:t xml:space="preserve"> laptop. </w:t>
        </w:r>
      </w:ins>
      <w:ins w:id="67" w:author="Javier Moreno" w:date="2018-05-10T14:06:00Z">
        <w:r w:rsidR="006112EB">
          <w:rPr>
            <w:rFonts w:ascii="Arial" w:hAnsi="Arial"/>
            <w:snapToGrid w:val="0"/>
            <w:lang w:val="en-US"/>
          </w:rPr>
          <w:t xml:space="preserve">Two </w:t>
        </w:r>
        <w:proofErr w:type="spellStart"/>
        <w:r w:rsidR="006112EB">
          <w:rPr>
            <w:rFonts w:ascii="Arial" w:hAnsi="Arial"/>
            <w:snapToGrid w:val="0"/>
            <w:lang w:val="en-US"/>
          </w:rPr>
          <w:t>miniPCs</w:t>
        </w:r>
        <w:proofErr w:type="spellEnd"/>
        <w:r w:rsidR="006112EB">
          <w:rPr>
            <w:rFonts w:ascii="Arial" w:hAnsi="Arial"/>
            <w:snapToGrid w:val="0"/>
            <w:lang w:val="en-US"/>
          </w:rPr>
          <w:t xml:space="preserve"> </w:t>
        </w:r>
      </w:ins>
      <w:ins w:id="68" w:author="Javier Moreno" w:date="2018-05-10T14:08:00Z">
        <w:r w:rsidR="006112EB">
          <w:rPr>
            <w:rFonts w:ascii="Arial" w:hAnsi="Arial"/>
            <w:snapToGrid w:val="0"/>
            <w:lang w:val="en-US"/>
          </w:rPr>
          <w:t xml:space="preserve">are used as VIMs with two different installations of OpenStack and finally the last </w:t>
        </w:r>
        <w:proofErr w:type="spellStart"/>
        <w:r w:rsidR="006112EB">
          <w:rPr>
            <w:rFonts w:ascii="Arial" w:hAnsi="Arial"/>
            <w:snapToGrid w:val="0"/>
            <w:lang w:val="en-US"/>
          </w:rPr>
          <w:t>miniPC</w:t>
        </w:r>
        <w:proofErr w:type="spellEnd"/>
        <w:r w:rsidR="006112EB">
          <w:rPr>
            <w:rFonts w:ascii="Arial" w:hAnsi="Arial"/>
            <w:snapToGrid w:val="0"/>
            <w:lang w:val="en-US"/>
          </w:rPr>
          <w:t xml:space="preserve"> is in charge of the SDN Controller (ONOS) and the emulated transport network created by </w:t>
        </w:r>
        <w:proofErr w:type="spellStart"/>
        <w:r w:rsidR="006112EB">
          <w:rPr>
            <w:rFonts w:ascii="Arial" w:hAnsi="Arial"/>
            <w:snapToGrid w:val="0"/>
            <w:lang w:val="en-US"/>
          </w:rPr>
          <w:t>Mininet</w:t>
        </w:r>
        <w:proofErr w:type="spellEnd"/>
        <w:r w:rsidR="006112EB">
          <w:rPr>
            <w:rFonts w:ascii="Arial" w:hAnsi="Arial"/>
            <w:snapToGrid w:val="0"/>
            <w:lang w:val="en-US"/>
          </w:rPr>
          <w:t>.</w:t>
        </w:r>
      </w:ins>
    </w:p>
    <w:p w:rsidR="002D6F1E" w:rsidRPr="002D6F1E" w:rsidDel="00E2490B" w:rsidRDefault="000C0164" w:rsidP="003E4D0E">
      <w:pPr>
        <w:widowControl w:val="0"/>
        <w:spacing w:before="120" w:line="240" w:lineRule="atLeast"/>
        <w:jc w:val="both"/>
        <w:outlineLvl w:val="0"/>
        <w:rPr>
          <w:del w:id="69" w:author="Javier Moreno" w:date="2018-05-10T14:35:00Z"/>
          <w:rFonts w:ascii="Arial" w:hAnsi="Arial"/>
          <w:snapToGrid w:val="0"/>
          <w:lang w:val="en-US"/>
        </w:rPr>
      </w:pPr>
      <w:ins w:id="70" w:author="Javier Moreno" w:date="2018-05-10T14:02:00Z">
        <w:r>
          <w:rPr>
            <w:rFonts w:ascii="Arial" w:hAnsi="Arial"/>
            <w:snapToGrid w:val="0"/>
            <w:lang w:val="en-US"/>
          </w:rPr>
          <w:t>A</w:t>
        </w:r>
      </w:ins>
      <w:del w:id="71" w:author="Javier Moreno" w:date="2018-05-10T14:02:00Z">
        <w:r w:rsidR="002D6F1E" w:rsidRPr="002D6F1E" w:rsidDel="000C0164">
          <w:rPr>
            <w:rFonts w:ascii="Arial" w:hAnsi="Arial"/>
            <w:snapToGrid w:val="0"/>
            <w:lang w:val="en-US"/>
          </w:rPr>
          <w:delText>a</w:delText>
        </w:r>
      </w:del>
      <w:r w:rsidR="002D6F1E" w:rsidRPr="002D6F1E">
        <w:rPr>
          <w:rFonts w:ascii="Arial" w:hAnsi="Arial"/>
          <w:snapToGrid w:val="0"/>
          <w:lang w:val="en-US"/>
        </w:rPr>
        <w:t xml:space="preserve"> management network </w:t>
      </w:r>
      <w:r w:rsidR="00664FD3">
        <w:rPr>
          <w:rFonts w:ascii="Arial" w:hAnsi="Arial"/>
          <w:snapToGrid w:val="0"/>
          <w:lang w:val="en-US"/>
        </w:rPr>
        <w:t>is</w:t>
      </w:r>
      <w:r w:rsidR="002D6F1E" w:rsidRPr="002D6F1E">
        <w:rPr>
          <w:rFonts w:ascii="Arial" w:hAnsi="Arial"/>
          <w:snapToGrid w:val="0"/>
          <w:lang w:val="en-US"/>
        </w:rPr>
        <w:t xml:space="preserve"> configured</w:t>
      </w:r>
      <w:ins w:id="72" w:author="Javier Moreno" w:date="2018-05-10T14:10:00Z">
        <w:r w:rsidR="006112EB">
          <w:rPr>
            <w:rFonts w:ascii="Arial" w:hAnsi="Arial"/>
            <w:snapToGrid w:val="0"/>
            <w:lang w:val="en-US"/>
          </w:rPr>
          <w:t xml:space="preserve"> to</w:t>
        </w:r>
      </w:ins>
      <w:r w:rsidR="002D6F1E" w:rsidRPr="002D6F1E">
        <w:rPr>
          <w:rFonts w:ascii="Arial" w:hAnsi="Arial"/>
          <w:snapToGrid w:val="0"/>
          <w:lang w:val="en-US"/>
        </w:rPr>
        <w:t xml:space="preserve"> </w:t>
      </w:r>
      <w:del w:id="73" w:author="Javier Moreno" w:date="2018-05-10T14:16:00Z">
        <w:r w:rsidR="002D6F1E" w:rsidRPr="002D6F1E" w:rsidDel="00A47970">
          <w:rPr>
            <w:rFonts w:ascii="Arial" w:hAnsi="Arial"/>
            <w:snapToGrid w:val="0"/>
            <w:lang w:val="en-US"/>
          </w:rPr>
          <w:delText xml:space="preserve">to </w:delText>
        </w:r>
      </w:del>
      <w:del w:id="74" w:author="Javier Moreno" w:date="2018-05-10T14:28:00Z">
        <w:r w:rsidR="002D6F1E" w:rsidRPr="002D6F1E" w:rsidDel="00F62633">
          <w:rPr>
            <w:rFonts w:ascii="Arial" w:hAnsi="Arial"/>
            <w:snapToGrid w:val="0"/>
            <w:lang w:val="en-US"/>
          </w:rPr>
          <w:delText>interconnect</w:delText>
        </w:r>
      </w:del>
      <w:ins w:id="75" w:author="Javier Moreno" w:date="2018-05-10T14:28:00Z">
        <w:r w:rsidR="00F62633">
          <w:rPr>
            <w:rFonts w:ascii="Arial" w:hAnsi="Arial"/>
            <w:snapToGrid w:val="0"/>
            <w:lang w:val="en-US"/>
          </w:rPr>
          <w:t>for the control plane (Fig.2 in blue)</w:t>
        </w:r>
      </w:ins>
      <w:ins w:id="76" w:author="Javier Moreno" w:date="2018-05-10T14:10:00Z">
        <w:r w:rsidR="00A47970">
          <w:rPr>
            <w:rFonts w:ascii="Arial" w:hAnsi="Arial"/>
            <w:snapToGrid w:val="0"/>
            <w:lang w:val="en-US"/>
          </w:rPr>
          <w:t>, o</w:t>
        </w:r>
      </w:ins>
      <w:ins w:id="77" w:author="Javier Moreno" w:date="2018-05-10T14:11:00Z">
        <w:r w:rsidR="006112EB">
          <w:rPr>
            <w:rFonts w:ascii="Arial" w:hAnsi="Arial"/>
            <w:snapToGrid w:val="0"/>
            <w:lang w:val="en-US"/>
          </w:rPr>
          <w:t>ne regular</w:t>
        </w:r>
      </w:ins>
      <w:ins w:id="78" w:author="Javier Moreno" w:date="2018-05-10T14:15:00Z">
        <w:r w:rsidR="00A47970">
          <w:rPr>
            <w:rFonts w:ascii="Arial" w:hAnsi="Arial"/>
            <w:snapToGrid w:val="0"/>
            <w:lang w:val="en-US"/>
          </w:rPr>
          <w:t xml:space="preserve"> switch is in charge of </w:t>
        </w:r>
      </w:ins>
      <w:ins w:id="79" w:author="Javier Moreno" w:date="2018-05-10T14:16:00Z">
        <w:r w:rsidR="00A47970">
          <w:rPr>
            <w:rFonts w:ascii="Arial" w:hAnsi="Arial"/>
            <w:snapToGrid w:val="0"/>
            <w:lang w:val="en-US"/>
          </w:rPr>
          <w:t>such purpose</w:t>
        </w:r>
      </w:ins>
      <w:del w:id="80" w:author="Javier Moreno" w:date="2018-05-10T14:15:00Z">
        <w:r w:rsidR="002D6F1E" w:rsidRPr="002D6F1E" w:rsidDel="00A47970">
          <w:rPr>
            <w:rFonts w:ascii="Arial" w:hAnsi="Arial"/>
            <w:snapToGrid w:val="0"/>
            <w:lang w:val="en-US"/>
          </w:rPr>
          <w:delText xml:space="preserve"> OSM (installed in a personal laptop), </w:delText>
        </w:r>
        <w:r w:rsidR="002F0028" w:rsidDel="00A47970">
          <w:rPr>
            <w:rFonts w:ascii="Arial" w:hAnsi="Arial"/>
            <w:snapToGrid w:val="0"/>
            <w:lang w:val="en-US"/>
          </w:rPr>
          <w:delText xml:space="preserve">ONOS, </w:delText>
        </w:r>
        <w:r w:rsidR="00664FD3" w:rsidDel="00A47970">
          <w:rPr>
            <w:rFonts w:ascii="Arial" w:hAnsi="Arial"/>
            <w:snapToGrid w:val="0"/>
            <w:lang w:val="en-US"/>
          </w:rPr>
          <w:delText>two</w:delText>
        </w:r>
        <w:r w:rsidR="002D6F1E" w:rsidRPr="002D6F1E" w:rsidDel="00A47970">
          <w:rPr>
            <w:rFonts w:ascii="Arial" w:hAnsi="Arial"/>
            <w:snapToGrid w:val="0"/>
            <w:lang w:val="en-US"/>
          </w:rPr>
          <w:delText xml:space="preserve"> VIMs (OpenStack) and the planning tool Net2plan which</w:delText>
        </w:r>
        <w:r w:rsidR="002F0028" w:rsidDel="00A47970">
          <w:rPr>
            <w:rFonts w:ascii="Arial" w:hAnsi="Arial"/>
            <w:snapToGrid w:val="0"/>
            <w:lang w:val="en-US"/>
          </w:rPr>
          <w:delText xml:space="preserve"> also</w:delText>
        </w:r>
        <w:r w:rsidR="002D6F1E" w:rsidRPr="002D6F1E" w:rsidDel="00A47970">
          <w:rPr>
            <w:rFonts w:ascii="Arial" w:hAnsi="Arial"/>
            <w:snapToGrid w:val="0"/>
            <w:lang w:val="en-US"/>
          </w:rPr>
          <w:delText xml:space="preserve"> allows a user interaction and provides an optimal-VNF-placement algorithm.</w:delText>
        </w:r>
        <w:r w:rsidR="002F0028" w:rsidDel="00A47970">
          <w:rPr>
            <w:rFonts w:ascii="Arial" w:hAnsi="Arial"/>
            <w:snapToGrid w:val="0"/>
            <w:lang w:val="en-US"/>
          </w:rPr>
          <w:delText xml:space="preserve"> The data plane is considered by emulating the transport network via Mininet in the same physical machine than ONOS</w:delText>
        </w:r>
      </w:del>
      <w:r w:rsidR="002F0028">
        <w:rPr>
          <w:rFonts w:ascii="Arial" w:hAnsi="Arial"/>
          <w:snapToGrid w:val="0"/>
          <w:lang w:val="en-US"/>
        </w:rPr>
        <w:t>.</w:t>
      </w:r>
      <w:ins w:id="81" w:author="Javier Moreno" w:date="2018-05-10T14:16:00Z">
        <w:r w:rsidR="00A47970">
          <w:rPr>
            <w:rFonts w:ascii="Arial" w:hAnsi="Arial"/>
            <w:snapToGrid w:val="0"/>
            <w:lang w:val="en-US"/>
          </w:rPr>
          <w:t xml:space="preserve"> </w:t>
        </w:r>
      </w:ins>
      <w:ins w:id="82" w:author="Javier Moreno" w:date="2018-05-10T14:17:00Z">
        <w:r w:rsidR="00A47970">
          <w:rPr>
            <w:rFonts w:ascii="Arial" w:hAnsi="Arial"/>
            <w:snapToGrid w:val="0"/>
            <w:lang w:val="en-US"/>
          </w:rPr>
          <w:t xml:space="preserve">OSM, the two </w:t>
        </w:r>
        <w:proofErr w:type="spellStart"/>
        <w:r w:rsidR="00A47970">
          <w:rPr>
            <w:rFonts w:ascii="Arial" w:hAnsi="Arial"/>
            <w:snapToGrid w:val="0"/>
            <w:lang w:val="en-US"/>
          </w:rPr>
          <w:t>OpenStacks</w:t>
        </w:r>
        <w:proofErr w:type="spellEnd"/>
        <w:r w:rsidR="00A47970">
          <w:rPr>
            <w:rFonts w:ascii="Arial" w:hAnsi="Arial"/>
            <w:snapToGrid w:val="0"/>
            <w:lang w:val="en-US"/>
          </w:rPr>
          <w:t xml:space="preserve"> and ONOS are considered as parts of the control plane</w:t>
        </w:r>
      </w:ins>
      <w:ins w:id="83" w:author="Javier Moreno" w:date="2018-05-10T14:18:00Z">
        <w:r w:rsidR="00A47970">
          <w:rPr>
            <w:rFonts w:ascii="Arial" w:hAnsi="Arial"/>
            <w:snapToGrid w:val="0"/>
            <w:lang w:val="en-US"/>
          </w:rPr>
          <w:t>. Similarly, another network is set up to provide data plane</w:t>
        </w:r>
      </w:ins>
      <w:ins w:id="84" w:author="Javier Moreno" w:date="2018-05-10T14:20:00Z">
        <w:r w:rsidR="00A47970">
          <w:rPr>
            <w:rFonts w:ascii="Arial" w:hAnsi="Arial"/>
            <w:snapToGrid w:val="0"/>
            <w:lang w:val="en-US"/>
          </w:rPr>
          <w:t xml:space="preserve"> layer 3</w:t>
        </w:r>
      </w:ins>
      <w:ins w:id="85" w:author="Javier Moreno" w:date="2018-05-10T14:18:00Z">
        <w:r w:rsidR="00A47970">
          <w:rPr>
            <w:rFonts w:ascii="Arial" w:hAnsi="Arial"/>
            <w:snapToGrid w:val="0"/>
            <w:lang w:val="en-US"/>
          </w:rPr>
          <w:t xml:space="preserve"> </w:t>
        </w:r>
      </w:ins>
      <w:ins w:id="86" w:author="Javier Moreno" w:date="2018-05-10T14:19:00Z">
        <w:r w:rsidR="00A47970">
          <w:rPr>
            <w:rFonts w:ascii="Arial" w:hAnsi="Arial"/>
            <w:snapToGrid w:val="0"/>
            <w:lang w:val="en-US"/>
          </w:rPr>
          <w:t>connectivity</w:t>
        </w:r>
      </w:ins>
      <w:ins w:id="87" w:author="Javier Moreno" w:date="2018-05-10T14:18:00Z">
        <w:r w:rsidR="00A47970">
          <w:rPr>
            <w:rFonts w:ascii="Arial" w:hAnsi="Arial"/>
            <w:snapToGrid w:val="0"/>
            <w:lang w:val="en-US"/>
          </w:rPr>
          <w:t xml:space="preserve"> </w:t>
        </w:r>
      </w:ins>
      <w:ins w:id="88" w:author="Javier Moreno" w:date="2018-05-10T14:19:00Z">
        <w:r w:rsidR="00A47970">
          <w:rPr>
            <w:rFonts w:ascii="Arial" w:hAnsi="Arial"/>
            <w:snapToGrid w:val="0"/>
            <w:lang w:val="en-US"/>
          </w:rPr>
          <w:t>using the other switch</w:t>
        </w:r>
      </w:ins>
      <w:ins w:id="89" w:author="Javier Moreno" w:date="2018-05-10T14:30:00Z">
        <w:r w:rsidR="00F62633">
          <w:rPr>
            <w:rFonts w:ascii="Arial" w:hAnsi="Arial"/>
            <w:snapToGrid w:val="0"/>
            <w:lang w:val="en-US"/>
          </w:rPr>
          <w:t>, as can be seen in green in Fig. 2.</w:t>
        </w:r>
      </w:ins>
      <w:ins w:id="90" w:author="Javier Moreno" w:date="2018-05-10T14:29:00Z">
        <w:r w:rsidR="00F62633">
          <w:rPr>
            <w:rFonts w:ascii="Arial" w:hAnsi="Arial"/>
            <w:snapToGrid w:val="0"/>
            <w:lang w:val="en-US"/>
          </w:rPr>
          <w:t xml:space="preserve"> </w:t>
        </w:r>
      </w:ins>
      <w:ins w:id="91" w:author="Javier Moreno" w:date="2018-05-10T14:21:00Z">
        <w:r w:rsidR="00A47970">
          <w:rPr>
            <w:rFonts w:ascii="Arial" w:hAnsi="Arial"/>
            <w:snapToGrid w:val="0"/>
            <w:lang w:val="en-US"/>
          </w:rPr>
          <w:t xml:space="preserve">The data plane network has its own interface to communicate the </w:t>
        </w:r>
      </w:ins>
      <w:ins w:id="92" w:author="Javier Moreno" w:date="2018-05-10T14:22:00Z">
        <w:r w:rsidR="00A47970">
          <w:rPr>
            <w:rFonts w:ascii="Arial" w:hAnsi="Arial"/>
            <w:snapToGrid w:val="0"/>
            <w:lang w:val="en-US"/>
          </w:rPr>
          <w:t xml:space="preserve">emulated </w:t>
        </w:r>
      </w:ins>
      <w:ins w:id="93" w:author="Javier Moreno" w:date="2018-05-10T14:21:00Z">
        <w:r w:rsidR="00A47970">
          <w:rPr>
            <w:rFonts w:ascii="Arial" w:hAnsi="Arial"/>
            <w:snapToGrid w:val="0"/>
            <w:lang w:val="en-US"/>
          </w:rPr>
          <w:t xml:space="preserve">hosts in </w:t>
        </w:r>
        <w:proofErr w:type="spellStart"/>
        <w:r w:rsidR="00A47970">
          <w:rPr>
            <w:rFonts w:ascii="Arial" w:hAnsi="Arial"/>
            <w:snapToGrid w:val="0"/>
            <w:lang w:val="en-US"/>
          </w:rPr>
          <w:t>mininet</w:t>
        </w:r>
        <w:proofErr w:type="spellEnd"/>
        <w:r w:rsidR="00A47970">
          <w:rPr>
            <w:rFonts w:ascii="Arial" w:hAnsi="Arial"/>
            <w:snapToGrid w:val="0"/>
            <w:lang w:val="en-US"/>
          </w:rPr>
          <w:t xml:space="preserve"> with the </w:t>
        </w:r>
      </w:ins>
      <w:ins w:id="94" w:author="Javier Moreno" w:date="2018-05-10T14:19:00Z">
        <w:r w:rsidR="00A47970">
          <w:rPr>
            <w:rFonts w:ascii="Arial" w:hAnsi="Arial"/>
            <w:snapToGrid w:val="0"/>
            <w:lang w:val="en-US"/>
          </w:rPr>
          <w:t xml:space="preserve">VNF instantiated in the VIMs </w:t>
        </w:r>
      </w:ins>
      <w:ins w:id="95" w:author="Javier Moreno" w:date="2018-05-10T14:24:00Z">
        <w:r w:rsidR="008D0973">
          <w:rPr>
            <w:rFonts w:ascii="Arial" w:hAnsi="Arial"/>
            <w:snapToGrid w:val="0"/>
            <w:lang w:val="en-US"/>
          </w:rPr>
          <w:t>achieving in this way the packet connectivity needed in a usual SDN/NFV scenario</w:t>
        </w:r>
      </w:ins>
      <w:ins w:id="96" w:author="Javier Moreno" w:date="2018-05-10T14:25:00Z">
        <w:r w:rsidR="008D0973">
          <w:rPr>
            <w:rFonts w:ascii="Arial" w:hAnsi="Arial"/>
            <w:snapToGrid w:val="0"/>
            <w:lang w:val="en-US"/>
          </w:rPr>
          <w:t>.</w:t>
        </w:r>
      </w:ins>
      <w:del w:id="97" w:author="Javier Moreno" w:date="2018-05-10T14:22:00Z">
        <w:r w:rsidR="002F0028" w:rsidDel="00A47970">
          <w:rPr>
            <w:rFonts w:ascii="Arial" w:hAnsi="Arial"/>
            <w:snapToGrid w:val="0"/>
            <w:lang w:val="en-US"/>
          </w:rPr>
          <w:delText xml:space="preserve"> </w:delText>
        </w:r>
      </w:del>
    </w:p>
    <w:p w:rsidR="002D6F1E" w:rsidDel="00DB07F4" w:rsidRDefault="00E2490B" w:rsidP="003E4D0E">
      <w:pPr>
        <w:widowControl w:val="0"/>
        <w:spacing w:before="120" w:line="240" w:lineRule="atLeast"/>
        <w:jc w:val="both"/>
        <w:outlineLvl w:val="0"/>
        <w:rPr>
          <w:del w:id="98" w:author="Javier Moreno" w:date="2018-05-10T14:59:00Z"/>
          <w:rFonts w:ascii="Arial" w:hAnsi="Arial"/>
          <w:snapToGrid w:val="0"/>
          <w:lang w:val="en-US"/>
        </w:rPr>
      </w:pPr>
      <w:ins w:id="99" w:author="Javier Moreno" w:date="2018-05-10T14:35:00Z">
        <w:r>
          <w:rPr>
            <w:rFonts w:ascii="Arial" w:hAnsi="Arial"/>
            <w:snapToGrid w:val="0"/>
            <w:lang w:val="en-US"/>
          </w:rPr>
          <w:t xml:space="preserve"> </w:t>
        </w:r>
      </w:ins>
      <w:r w:rsidR="002D6F1E" w:rsidRPr="002D6F1E">
        <w:rPr>
          <w:rFonts w:ascii="Arial" w:hAnsi="Arial"/>
          <w:snapToGrid w:val="0"/>
          <w:lang w:val="en-US"/>
        </w:rPr>
        <w:t>The VIMs (OpenStack) has been set up with an internal private network to place</w:t>
      </w:r>
      <w:r w:rsidR="00DF402B">
        <w:rPr>
          <w:rFonts w:ascii="Arial" w:hAnsi="Arial"/>
          <w:snapToGrid w:val="0"/>
          <w:lang w:val="en-US"/>
        </w:rPr>
        <w:t xml:space="preserve"> </w:t>
      </w:r>
      <w:r w:rsidR="002D6F1E" w:rsidRPr="002D6F1E">
        <w:rPr>
          <w:rFonts w:ascii="Arial" w:hAnsi="Arial"/>
          <w:snapToGrid w:val="0"/>
          <w:lang w:val="en-US"/>
        </w:rPr>
        <w:t>th</w:t>
      </w:r>
      <w:bookmarkStart w:id="100" w:name="_GoBack"/>
      <w:bookmarkEnd w:id="100"/>
      <w:r w:rsidR="002D6F1E" w:rsidRPr="002D6F1E">
        <w:rPr>
          <w:rFonts w:ascii="Arial" w:hAnsi="Arial"/>
          <w:snapToGrid w:val="0"/>
          <w:lang w:val="en-US"/>
        </w:rPr>
        <w:t xml:space="preserve">e </w:t>
      </w:r>
      <w:r w:rsidR="002D6F1E" w:rsidRPr="002D6F1E">
        <w:rPr>
          <w:rFonts w:ascii="Arial" w:hAnsi="Arial"/>
          <w:snapToGrid w:val="0"/>
          <w:lang w:val="en-US"/>
        </w:rPr>
        <w:lastRenderedPageBreak/>
        <w:t>VMs</w:t>
      </w:r>
      <w:ins w:id="101" w:author="Javier Moreno" w:date="2018-05-10T13:54:00Z">
        <w:r w:rsidR="00566404">
          <w:rPr>
            <w:rFonts w:ascii="Arial" w:hAnsi="Arial"/>
            <w:snapToGrid w:val="0"/>
            <w:lang w:val="en-US"/>
          </w:rPr>
          <w:t xml:space="preserve"> of the VNFs</w:t>
        </w:r>
      </w:ins>
      <w:del w:id="102" w:author="Javier Moreno" w:date="2018-05-10T14:25:00Z">
        <w:r w:rsidR="002D6F1E" w:rsidRPr="002D6F1E" w:rsidDel="008D0973">
          <w:rPr>
            <w:rFonts w:ascii="Arial" w:hAnsi="Arial"/>
            <w:snapToGrid w:val="0"/>
            <w:lang w:val="en-US"/>
          </w:rPr>
          <w:delText>. A virtual router connects the private network with the public network to</w:delText>
        </w:r>
        <w:r w:rsidR="00DF402B" w:rsidDel="008D0973">
          <w:rPr>
            <w:rFonts w:ascii="Arial" w:hAnsi="Arial"/>
            <w:snapToGrid w:val="0"/>
            <w:lang w:val="en-US"/>
          </w:rPr>
          <w:delText xml:space="preserve"> </w:delText>
        </w:r>
        <w:r w:rsidR="002D6F1E" w:rsidRPr="002D6F1E" w:rsidDel="008D0973">
          <w:rPr>
            <w:rFonts w:ascii="Arial" w:hAnsi="Arial"/>
            <w:snapToGrid w:val="0"/>
            <w:lang w:val="en-US"/>
          </w:rPr>
          <w:delText>allow the automatic assignment of floating IPs by OSM to the VMs of the VNFs. In</w:delText>
        </w:r>
        <w:r w:rsidR="00DF402B" w:rsidDel="008D0973">
          <w:rPr>
            <w:rFonts w:ascii="Arial" w:hAnsi="Arial"/>
            <w:snapToGrid w:val="0"/>
            <w:lang w:val="en-US"/>
          </w:rPr>
          <w:delText xml:space="preserve"> </w:delText>
        </w:r>
        <w:r w:rsidR="002D6F1E" w:rsidRPr="002D6F1E" w:rsidDel="008D0973">
          <w:rPr>
            <w:rFonts w:ascii="Arial" w:hAnsi="Arial"/>
            <w:snapToGrid w:val="0"/>
            <w:lang w:val="en-US"/>
          </w:rPr>
          <w:delText>this way, an external connectivity to the VNFs is reached</w:delText>
        </w:r>
      </w:del>
      <w:r w:rsidR="002D6F1E" w:rsidRPr="002D6F1E">
        <w:rPr>
          <w:rFonts w:ascii="Arial" w:hAnsi="Arial"/>
          <w:snapToGrid w:val="0"/>
          <w:lang w:val="en-US"/>
        </w:rPr>
        <w:t>.</w:t>
      </w:r>
      <w:ins w:id="103" w:author="Javier Moreno" w:date="2018-05-10T14:25:00Z">
        <w:r w:rsidR="008D0973">
          <w:rPr>
            <w:rFonts w:ascii="Arial" w:hAnsi="Arial"/>
            <w:snapToGrid w:val="0"/>
            <w:lang w:val="en-US"/>
          </w:rPr>
          <w:t xml:space="preserve"> The VMs has external connectivity </w:t>
        </w:r>
      </w:ins>
      <w:ins w:id="104" w:author="Javier Moreno" w:date="2018-05-10T14:26:00Z">
        <w:r w:rsidR="00102C64">
          <w:rPr>
            <w:rFonts w:ascii="Arial" w:hAnsi="Arial"/>
            <w:snapToGrid w:val="0"/>
            <w:lang w:val="en-US"/>
          </w:rPr>
          <w:t xml:space="preserve">given by floating IPs of a public network </w:t>
        </w:r>
      </w:ins>
      <w:ins w:id="105" w:author="Javier Moreno" w:date="2018-05-10T14:27:00Z">
        <w:r w:rsidR="00102C64">
          <w:rPr>
            <w:rFonts w:ascii="Arial" w:hAnsi="Arial"/>
            <w:snapToGrid w:val="0"/>
            <w:lang w:val="en-US"/>
          </w:rPr>
          <w:t xml:space="preserve">with access to the </w:t>
        </w:r>
      </w:ins>
      <w:ins w:id="106" w:author="Javier Moreno" w:date="2018-05-10T14:30:00Z">
        <w:r w:rsidR="00F62633">
          <w:rPr>
            <w:rFonts w:ascii="Arial" w:hAnsi="Arial"/>
            <w:snapToGrid w:val="0"/>
            <w:lang w:val="en-US"/>
          </w:rPr>
          <w:t xml:space="preserve">data plane network. </w:t>
        </w:r>
      </w:ins>
    </w:p>
    <w:p w:rsidR="006C6DA9" w:rsidRPr="002D6F1E" w:rsidDel="002F4BB1" w:rsidRDefault="006C6DA9" w:rsidP="00DB07F4">
      <w:pPr>
        <w:widowControl w:val="0"/>
        <w:spacing w:before="120" w:line="240" w:lineRule="atLeast"/>
        <w:jc w:val="both"/>
        <w:outlineLvl w:val="0"/>
        <w:rPr>
          <w:del w:id="107" w:author="Javier Moreno" w:date="2018-05-10T12:46:00Z"/>
          <w:rFonts w:ascii="Arial" w:hAnsi="Arial"/>
          <w:snapToGrid w:val="0"/>
          <w:lang w:val="en-US"/>
        </w:rPr>
        <w:pPrChange w:id="108" w:author="Javier Moreno" w:date="2018-05-10T14:59:00Z">
          <w:pPr>
            <w:widowControl w:val="0"/>
            <w:spacing w:before="120" w:line="240" w:lineRule="atLeast"/>
            <w:jc w:val="both"/>
            <w:outlineLvl w:val="0"/>
          </w:pPr>
        </w:pPrChange>
      </w:pPr>
    </w:p>
    <w:p w:rsidR="00AD1D06" w:rsidRPr="003E4D0E" w:rsidDel="002F4BB1" w:rsidRDefault="00AD1D06" w:rsidP="0000330F">
      <w:pPr>
        <w:widowControl w:val="0"/>
        <w:spacing w:line="240" w:lineRule="atLeast"/>
        <w:jc w:val="both"/>
        <w:rPr>
          <w:del w:id="109" w:author="Javier Moreno" w:date="2018-05-10T12:46:00Z"/>
          <w:rFonts w:ascii="Arial" w:hAnsi="Arial"/>
          <w:snapToGrid w:val="0"/>
          <w:color w:val="FF0000"/>
          <w:lang w:val="en-US"/>
        </w:rPr>
      </w:pPr>
      <w:del w:id="110" w:author="Javier Moreno" w:date="2018-05-10T12:46:00Z">
        <w:r w:rsidRPr="003E4D0E" w:rsidDel="002F4BB1">
          <w:rPr>
            <w:rFonts w:ascii="Arial" w:hAnsi="Arial"/>
            <w:snapToGrid w:val="0"/>
            <w:color w:val="FF0000"/>
            <w:lang w:val="en-US"/>
          </w:rPr>
          <w:delText xml:space="preserve">Fig 2. Testbed Deployment schema </w:delText>
        </w:r>
      </w:del>
    </w:p>
    <w:p w:rsidR="00AD1D06" w:rsidRPr="003E4D0E" w:rsidDel="002F4BB1" w:rsidRDefault="00AD1D06" w:rsidP="0000330F">
      <w:pPr>
        <w:widowControl w:val="0"/>
        <w:spacing w:line="240" w:lineRule="atLeast"/>
        <w:jc w:val="both"/>
        <w:rPr>
          <w:del w:id="111" w:author="Javier Moreno" w:date="2018-05-10T12:46:00Z"/>
          <w:rFonts w:ascii="Arial" w:hAnsi="Arial"/>
          <w:snapToGrid w:val="0"/>
          <w:lang w:val="en-US"/>
        </w:rPr>
      </w:pPr>
    </w:p>
    <w:p w:rsidR="00AD1D06" w:rsidRPr="003E4D0E" w:rsidRDefault="00AD1D06" w:rsidP="0000330F">
      <w:pPr>
        <w:widowControl w:val="0"/>
        <w:spacing w:line="240" w:lineRule="atLeast"/>
        <w:jc w:val="both"/>
        <w:rPr>
          <w:rFonts w:ascii="Arial" w:hAnsi="Arial"/>
          <w:snapToGrid w:val="0"/>
          <w:lang w:val="en-US"/>
        </w:rPr>
      </w:pPr>
    </w:p>
    <w:p w:rsidR="00C5752D" w:rsidRPr="003E4D0E" w:rsidRDefault="00102C64" w:rsidP="003E4D0E">
      <w:pPr>
        <w:widowControl w:val="0"/>
        <w:numPr>
          <w:ilvl w:val="0"/>
          <w:numId w:val="34"/>
        </w:numPr>
        <w:spacing w:before="120" w:line="240" w:lineRule="atLeast"/>
        <w:ind w:left="426" w:hanging="426"/>
        <w:jc w:val="both"/>
        <w:outlineLvl w:val="0"/>
        <w:rPr>
          <w:rFonts w:ascii="Arial" w:hAnsi="Arial"/>
          <w:snapToGrid w:val="0"/>
          <w:lang w:val="en-US"/>
        </w:rPr>
      </w:pPr>
      <w:ins w:id="112" w:author="Javier Moreno" w:date="2018-05-10T14:26:00Z">
        <w:r>
          <w:rPr>
            <w:rFonts w:ascii="Arial" w:hAnsi="Arial"/>
            <w:b/>
            <w:snapToGrid w:val="0"/>
            <w:lang w:val="en-US"/>
          </w:rPr>
          <w:t>General assumptions, w</w:t>
        </w:r>
      </w:ins>
      <w:del w:id="113" w:author="Javier Moreno" w:date="2018-05-10T14:26:00Z">
        <w:r w:rsidR="007570DF" w:rsidRPr="003E4D0E" w:rsidDel="00102C64">
          <w:rPr>
            <w:rFonts w:ascii="Arial" w:hAnsi="Arial"/>
            <w:b/>
            <w:snapToGrid w:val="0"/>
            <w:lang w:val="en-US"/>
          </w:rPr>
          <w:delText>W</w:delText>
        </w:r>
      </w:del>
      <w:r w:rsidR="007570DF" w:rsidRPr="003E4D0E">
        <w:rPr>
          <w:rFonts w:ascii="Arial" w:hAnsi="Arial"/>
          <w:b/>
          <w:snapToGrid w:val="0"/>
          <w:lang w:val="en-US"/>
        </w:rPr>
        <w:t>orkflow</w:t>
      </w:r>
      <w:r w:rsidR="00AD1D06" w:rsidRPr="003E4D0E">
        <w:rPr>
          <w:rFonts w:ascii="Arial" w:hAnsi="Arial"/>
          <w:b/>
          <w:snapToGrid w:val="0"/>
          <w:lang w:val="en-US"/>
        </w:rPr>
        <w:t xml:space="preserve"> and </w:t>
      </w:r>
      <w:ins w:id="114" w:author="Javier Moreno" w:date="2018-05-10T14:27:00Z">
        <w:r>
          <w:rPr>
            <w:rFonts w:ascii="Arial" w:hAnsi="Arial"/>
            <w:b/>
            <w:snapToGrid w:val="0"/>
            <w:lang w:val="en-US"/>
          </w:rPr>
          <w:t>r</w:t>
        </w:r>
      </w:ins>
      <w:del w:id="115" w:author="Javier Moreno" w:date="2018-05-10T14:27:00Z">
        <w:r w:rsidR="00AD1D06" w:rsidRPr="003E4D0E" w:rsidDel="00102C64">
          <w:rPr>
            <w:rFonts w:ascii="Arial" w:hAnsi="Arial"/>
            <w:b/>
            <w:snapToGrid w:val="0"/>
            <w:lang w:val="en-US"/>
          </w:rPr>
          <w:delText>R</w:delText>
        </w:r>
      </w:del>
      <w:r w:rsidR="00AD1D06" w:rsidRPr="003E4D0E">
        <w:rPr>
          <w:rFonts w:ascii="Arial" w:hAnsi="Arial"/>
          <w:b/>
          <w:snapToGrid w:val="0"/>
          <w:lang w:val="en-US"/>
        </w:rPr>
        <w:t>esults</w:t>
      </w:r>
    </w:p>
    <w:p w:rsidR="007D7C40" w:rsidRPr="003E4D0E" w:rsidRDefault="003527EE">
      <w:pPr>
        <w:widowControl w:val="0"/>
        <w:spacing w:before="120" w:line="240" w:lineRule="atLeast"/>
        <w:jc w:val="both"/>
        <w:outlineLvl w:val="0"/>
        <w:rPr>
          <w:rFonts w:ascii="Arial" w:hAnsi="Arial"/>
          <w:snapToGrid w:val="0"/>
          <w:lang w:val="en-US"/>
        </w:rPr>
      </w:pPr>
      <w:ins w:id="116" w:author="Javier Moreno" w:date="2018-05-10T14:45:00Z">
        <w:r>
          <w:rPr>
            <w:rFonts w:ascii="Arial" w:hAnsi="Arial"/>
            <w:snapToGrid w:val="0"/>
            <w:lang w:val="en-US"/>
          </w:rPr>
          <w:t>In order to</w:t>
        </w:r>
      </w:ins>
      <w:ins w:id="117" w:author="Javier Moreno" w:date="2018-05-10T15:07:00Z">
        <w:r w:rsidR="00CF6F49">
          <w:rPr>
            <w:rFonts w:ascii="Arial" w:hAnsi="Arial"/>
            <w:snapToGrid w:val="0"/>
            <w:lang w:val="en-US"/>
          </w:rPr>
          <w:t xml:space="preserve"> proceed with the </w:t>
        </w:r>
      </w:ins>
      <w:ins w:id="118" w:author="Javier Moreno" w:date="2018-05-10T15:10:00Z">
        <w:r w:rsidR="00CF6F49">
          <w:rPr>
            <w:rFonts w:ascii="Arial" w:hAnsi="Arial"/>
            <w:snapToGrid w:val="0"/>
            <w:lang w:val="en-US"/>
          </w:rPr>
          <w:t>demonstration</w:t>
        </w:r>
      </w:ins>
      <w:ins w:id="119" w:author="Javier Moreno" w:date="2018-05-10T15:07:00Z">
        <w:r w:rsidR="00621B23">
          <w:rPr>
            <w:rFonts w:ascii="Arial" w:hAnsi="Arial"/>
            <w:snapToGrid w:val="0"/>
            <w:lang w:val="en-US"/>
          </w:rPr>
          <w:t xml:space="preserve"> in a proper way, a set of assumptions and </w:t>
        </w:r>
      </w:ins>
      <w:del w:id="120" w:author="Javier Moreno" w:date="2018-05-10T15:11:00Z">
        <w:r w:rsidR="007D7C40" w:rsidDel="00621B23">
          <w:rPr>
            <w:rFonts w:ascii="Arial" w:hAnsi="Arial"/>
            <w:snapToGrid w:val="0"/>
            <w:lang w:val="en-US"/>
          </w:rPr>
          <w:delText xml:space="preserve">The </w:delText>
        </w:r>
      </w:del>
      <w:del w:id="121" w:author="Javier Moreno" w:date="2018-05-10T15:43:00Z">
        <w:r w:rsidR="007D7C40" w:rsidDel="00CD650A">
          <w:rPr>
            <w:rFonts w:ascii="Arial" w:hAnsi="Arial"/>
            <w:snapToGrid w:val="0"/>
            <w:lang w:val="en-US"/>
          </w:rPr>
          <w:delText>steps of the</w:delText>
        </w:r>
      </w:del>
      <w:ins w:id="122" w:author="Javier Moreno" w:date="2018-05-10T15:43:00Z">
        <w:r w:rsidR="00CD650A">
          <w:rPr>
            <w:rFonts w:ascii="Arial" w:hAnsi="Arial"/>
            <w:snapToGrid w:val="0"/>
            <w:lang w:val="en-US"/>
          </w:rPr>
          <w:t>a structured</w:t>
        </w:r>
      </w:ins>
      <w:r w:rsidR="007D7C40">
        <w:rPr>
          <w:rFonts w:ascii="Arial" w:hAnsi="Arial"/>
          <w:snapToGrid w:val="0"/>
          <w:lang w:val="en-US"/>
        </w:rPr>
        <w:t xml:space="preserve"> workflow are</w:t>
      </w:r>
      <w:ins w:id="123" w:author="Javier Moreno" w:date="2018-05-10T15:11:00Z">
        <w:r w:rsidR="00621B23">
          <w:rPr>
            <w:rFonts w:ascii="Arial" w:hAnsi="Arial"/>
            <w:snapToGrid w:val="0"/>
            <w:lang w:val="en-US"/>
          </w:rPr>
          <w:t xml:space="preserve"> considered</w:t>
        </w:r>
      </w:ins>
      <w:del w:id="124" w:author="Javier Moreno" w:date="2018-05-10T15:11:00Z">
        <w:r w:rsidR="007D7C40" w:rsidDel="00621B23">
          <w:rPr>
            <w:rFonts w:ascii="Arial" w:hAnsi="Arial"/>
            <w:snapToGrid w:val="0"/>
            <w:lang w:val="en-US"/>
          </w:rPr>
          <w:delText xml:space="preserve"> as follows</w:delText>
        </w:r>
      </w:del>
      <w:r w:rsidR="007D7C40">
        <w:rPr>
          <w:rFonts w:ascii="Arial" w:hAnsi="Arial"/>
          <w:snapToGrid w:val="0"/>
          <w:lang w:val="en-US"/>
        </w:rPr>
        <w:t>:</w:t>
      </w:r>
    </w:p>
    <w:p w:rsidR="007D7C40" w:rsidRDefault="003527EE">
      <w:pPr>
        <w:widowControl w:val="0"/>
        <w:numPr>
          <w:ilvl w:val="1"/>
          <w:numId w:val="37"/>
        </w:numPr>
        <w:tabs>
          <w:tab w:val="left" w:pos="426"/>
        </w:tabs>
        <w:spacing w:line="240" w:lineRule="atLeast"/>
        <w:ind w:left="426" w:hanging="426"/>
        <w:jc w:val="both"/>
        <w:outlineLvl w:val="0"/>
        <w:rPr>
          <w:rFonts w:ascii="Arial" w:hAnsi="Arial"/>
          <w:snapToGrid w:val="0"/>
          <w:lang w:val="en-US"/>
        </w:rPr>
        <w:pPrChange w:id="125" w:author="Javier Moreno" w:date="2018-05-09T12:47:00Z">
          <w:pPr>
            <w:widowControl w:val="0"/>
            <w:numPr>
              <w:numId w:val="37"/>
            </w:numPr>
            <w:tabs>
              <w:tab w:val="left" w:pos="252"/>
            </w:tabs>
            <w:spacing w:line="240" w:lineRule="atLeast"/>
            <w:ind w:left="284" w:hanging="284"/>
            <w:jc w:val="both"/>
            <w:outlineLvl w:val="0"/>
          </w:pPr>
        </w:pPrChange>
      </w:pPr>
      <w:ins w:id="126" w:author="Javier Moreno" w:date="2018-05-10T14:46:00Z">
        <w:r>
          <w:rPr>
            <w:rFonts w:ascii="Arial" w:hAnsi="Arial"/>
            <w:snapToGrid w:val="0"/>
            <w:lang w:val="en-US"/>
          </w:rPr>
          <w:t xml:space="preserve">Firstly, </w:t>
        </w:r>
      </w:ins>
      <w:ins w:id="127" w:author="Javier Moreno" w:date="2018-05-10T14:47:00Z">
        <w:r>
          <w:rPr>
            <w:rFonts w:ascii="Arial" w:hAnsi="Arial"/>
            <w:snapToGrid w:val="0"/>
            <w:lang w:val="en-US"/>
          </w:rPr>
          <w:t>i</w:t>
        </w:r>
      </w:ins>
      <w:del w:id="128" w:author="Javier Moreno" w:date="2018-05-10T14:47:00Z">
        <w:r w:rsidR="007D7C40" w:rsidRPr="007D7C40" w:rsidDel="003527EE">
          <w:rPr>
            <w:rFonts w:ascii="Arial" w:hAnsi="Arial"/>
            <w:snapToGrid w:val="0"/>
            <w:lang w:val="en-US"/>
          </w:rPr>
          <w:delText>I</w:delText>
        </w:r>
      </w:del>
      <w:r w:rsidR="007D7C40" w:rsidRPr="007D7C40">
        <w:rPr>
          <w:rFonts w:ascii="Arial" w:hAnsi="Arial"/>
          <w:snapToGrid w:val="0"/>
          <w:lang w:val="en-US"/>
        </w:rPr>
        <w:t xml:space="preserve">n the load process, Net2plan receives the entire information of the NVF and IT resources via </w:t>
      </w:r>
      <w:r w:rsidR="00664FD3">
        <w:rPr>
          <w:rFonts w:ascii="Arial" w:hAnsi="Arial"/>
          <w:snapToGrid w:val="0"/>
          <w:lang w:val="en-US"/>
        </w:rPr>
        <w:t>REST/</w:t>
      </w:r>
      <w:r w:rsidR="007D7C40" w:rsidRPr="007D7C40">
        <w:rPr>
          <w:rFonts w:ascii="Arial" w:hAnsi="Arial"/>
          <w:snapToGrid w:val="0"/>
          <w:lang w:val="en-US"/>
        </w:rPr>
        <w:t>API from OSM and the VIMs</w:t>
      </w:r>
      <w:ins w:id="129" w:author="Javier Moreno" w:date="2018-05-10T14:42:00Z">
        <w:r>
          <w:rPr>
            <w:rFonts w:ascii="Arial" w:hAnsi="Arial"/>
            <w:snapToGrid w:val="0"/>
            <w:lang w:val="en-US"/>
          </w:rPr>
          <w:t xml:space="preserve"> and the</w:t>
        </w:r>
      </w:ins>
      <w:ins w:id="130" w:author="Javier Moreno" w:date="2018-05-10T14:47:00Z">
        <w:r>
          <w:rPr>
            <w:rFonts w:ascii="Arial" w:hAnsi="Arial"/>
            <w:snapToGrid w:val="0"/>
            <w:lang w:val="en-US"/>
          </w:rPr>
          <w:t xml:space="preserve"> emulated</w:t>
        </w:r>
      </w:ins>
      <w:ins w:id="131" w:author="Javier Moreno" w:date="2018-05-10T14:42:00Z">
        <w:r>
          <w:rPr>
            <w:rFonts w:ascii="Arial" w:hAnsi="Arial"/>
            <w:snapToGrid w:val="0"/>
            <w:lang w:val="en-US"/>
          </w:rPr>
          <w:t xml:space="preserve"> </w:t>
        </w:r>
      </w:ins>
      <w:ins w:id="132" w:author="Javier Moreno" w:date="2018-05-10T14:43:00Z">
        <w:r>
          <w:rPr>
            <w:rFonts w:ascii="Arial" w:hAnsi="Arial"/>
            <w:snapToGrid w:val="0"/>
            <w:lang w:val="en-US"/>
          </w:rPr>
          <w:t>transport</w:t>
        </w:r>
      </w:ins>
      <w:ins w:id="133" w:author="Javier Moreno" w:date="2018-05-10T14:42:00Z">
        <w:r>
          <w:rPr>
            <w:rFonts w:ascii="Arial" w:hAnsi="Arial"/>
            <w:snapToGrid w:val="0"/>
            <w:lang w:val="en-US"/>
          </w:rPr>
          <w:t xml:space="preserve"> </w:t>
        </w:r>
      </w:ins>
      <w:ins w:id="134" w:author="Javier Moreno" w:date="2018-05-10T14:43:00Z">
        <w:r>
          <w:rPr>
            <w:rFonts w:ascii="Arial" w:hAnsi="Arial"/>
            <w:snapToGrid w:val="0"/>
            <w:lang w:val="en-US"/>
          </w:rPr>
          <w:t>network data from ONOS</w:t>
        </w:r>
      </w:ins>
      <w:r w:rsidR="007D7C40" w:rsidRPr="007D7C40">
        <w:rPr>
          <w:rFonts w:ascii="Arial" w:hAnsi="Arial"/>
          <w:snapToGrid w:val="0"/>
          <w:lang w:val="en-US"/>
        </w:rPr>
        <w:t>.</w:t>
      </w:r>
    </w:p>
    <w:p w:rsidR="007D7C40" w:rsidRDefault="005E6BC4">
      <w:pPr>
        <w:widowControl w:val="0"/>
        <w:numPr>
          <w:ilvl w:val="1"/>
          <w:numId w:val="37"/>
        </w:numPr>
        <w:tabs>
          <w:tab w:val="left" w:pos="426"/>
        </w:tabs>
        <w:spacing w:line="240" w:lineRule="atLeast"/>
        <w:ind w:left="426" w:hanging="426"/>
        <w:jc w:val="both"/>
        <w:outlineLvl w:val="0"/>
        <w:rPr>
          <w:rFonts w:ascii="Arial" w:hAnsi="Arial"/>
          <w:snapToGrid w:val="0"/>
          <w:lang w:val="en-US"/>
        </w:rPr>
        <w:pPrChange w:id="135" w:author="Javier Moreno" w:date="2018-05-09T12:47:00Z">
          <w:pPr>
            <w:widowControl w:val="0"/>
            <w:numPr>
              <w:numId w:val="37"/>
            </w:numPr>
            <w:tabs>
              <w:tab w:val="left" w:pos="252"/>
            </w:tabs>
            <w:spacing w:line="240" w:lineRule="atLeast"/>
            <w:ind w:left="284" w:hanging="284"/>
            <w:jc w:val="both"/>
            <w:outlineLvl w:val="0"/>
          </w:pPr>
        </w:pPrChange>
      </w:pPr>
      <w:ins w:id="136" w:author="Javier Moreno" w:date="2018-05-10T15:06:00Z">
        <w:r>
          <w:rPr>
            <w:rFonts w:ascii="Arial" w:hAnsi="Arial"/>
            <w:snapToGrid w:val="0"/>
            <w:lang w:val="en-US"/>
          </w:rPr>
          <w:t>In Fig. 3 a) can be seen how t</w:t>
        </w:r>
      </w:ins>
      <w:del w:id="137" w:author="Javier Moreno" w:date="2018-05-10T15:06:00Z">
        <w:r w:rsidR="007D7C40" w:rsidRPr="007D7C40" w:rsidDel="005E6BC4">
          <w:rPr>
            <w:rFonts w:ascii="Arial" w:hAnsi="Arial"/>
            <w:snapToGrid w:val="0"/>
            <w:lang w:val="en-US"/>
          </w:rPr>
          <w:delText>T</w:delText>
        </w:r>
      </w:del>
      <w:r w:rsidR="007D7C40" w:rsidRPr="007D7C40">
        <w:rPr>
          <w:rFonts w:ascii="Arial" w:hAnsi="Arial"/>
          <w:snapToGrid w:val="0"/>
          <w:lang w:val="en-US"/>
        </w:rPr>
        <w:t>he user defines the service chain request (origin and destination nodes, sorted sequence of VNFs</w:t>
      </w:r>
      <w:ins w:id="138" w:author="Javier Moreno" w:date="2018-05-10T14:47:00Z">
        <w:r w:rsidR="003527EE">
          <w:rPr>
            <w:rFonts w:ascii="Arial" w:hAnsi="Arial"/>
            <w:snapToGrid w:val="0"/>
            <w:lang w:val="en-US"/>
          </w:rPr>
          <w:t>,</w:t>
        </w:r>
      </w:ins>
      <w:del w:id="139" w:author="Javier Moreno" w:date="2018-05-10T14:47:00Z">
        <w:r w:rsidR="007D7C40" w:rsidRPr="007D7C40" w:rsidDel="003527EE">
          <w:rPr>
            <w:rFonts w:ascii="Arial" w:hAnsi="Arial"/>
            <w:snapToGrid w:val="0"/>
            <w:lang w:val="en-US"/>
          </w:rPr>
          <w:delText xml:space="preserve"> and</w:delText>
        </w:r>
      </w:del>
      <w:r w:rsidR="007D7C40" w:rsidRPr="007D7C40">
        <w:rPr>
          <w:rFonts w:ascii="Arial" w:hAnsi="Arial"/>
          <w:snapToGrid w:val="0"/>
          <w:lang w:val="en-US"/>
        </w:rPr>
        <w:t xml:space="preserve"> bandwidth</w:t>
      </w:r>
      <w:ins w:id="140" w:author="Javier Moreno" w:date="2018-05-10T14:47:00Z">
        <w:r w:rsidR="003527EE">
          <w:rPr>
            <w:rFonts w:ascii="Arial" w:hAnsi="Arial"/>
            <w:snapToGrid w:val="0"/>
            <w:lang w:val="en-US"/>
          </w:rPr>
          <w:t xml:space="preserve"> and latency</w:t>
        </w:r>
      </w:ins>
      <w:r w:rsidR="007D7C40" w:rsidRPr="007D7C40">
        <w:rPr>
          <w:rFonts w:ascii="Arial" w:hAnsi="Arial"/>
          <w:snapToGrid w:val="0"/>
          <w:lang w:val="en-US"/>
        </w:rPr>
        <w:t>) from the GUI</w:t>
      </w:r>
      <w:ins w:id="141" w:author="Javier Moreno" w:date="2018-05-10T14:42:00Z">
        <w:r w:rsidR="003527EE">
          <w:rPr>
            <w:rFonts w:ascii="Arial" w:hAnsi="Arial"/>
            <w:snapToGrid w:val="0"/>
            <w:lang w:val="en-US"/>
          </w:rPr>
          <w:t xml:space="preserve">. </w:t>
        </w:r>
      </w:ins>
      <w:del w:id="142" w:author="Javier Moreno" w:date="2018-05-10T14:42:00Z">
        <w:r w:rsidR="007D7C40" w:rsidRPr="007D7C40" w:rsidDel="003527EE">
          <w:rPr>
            <w:rFonts w:ascii="Arial" w:hAnsi="Arial"/>
            <w:snapToGrid w:val="0"/>
            <w:lang w:val="en-US"/>
          </w:rPr>
          <w:delText>.</w:delText>
        </w:r>
      </w:del>
    </w:p>
    <w:p w:rsidR="007D7C40" w:rsidRDefault="007D7C40">
      <w:pPr>
        <w:widowControl w:val="0"/>
        <w:numPr>
          <w:ilvl w:val="1"/>
          <w:numId w:val="37"/>
        </w:numPr>
        <w:tabs>
          <w:tab w:val="left" w:pos="426"/>
        </w:tabs>
        <w:spacing w:line="240" w:lineRule="atLeast"/>
        <w:ind w:left="426" w:hanging="426"/>
        <w:jc w:val="both"/>
        <w:outlineLvl w:val="0"/>
        <w:rPr>
          <w:rFonts w:ascii="Arial" w:hAnsi="Arial"/>
          <w:snapToGrid w:val="0"/>
          <w:lang w:val="en-US"/>
        </w:rPr>
        <w:pPrChange w:id="143" w:author="Javier Moreno" w:date="2018-05-09T12:47:00Z">
          <w:pPr>
            <w:widowControl w:val="0"/>
            <w:numPr>
              <w:numId w:val="37"/>
            </w:numPr>
            <w:tabs>
              <w:tab w:val="left" w:pos="252"/>
            </w:tabs>
            <w:spacing w:line="240" w:lineRule="atLeast"/>
            <w:ind w:left="284" w:hanging="284"/>
            <w:jc w:val="both"/>
            <w:outlineLvl w:val="0"/>
          </w:pPr>
        </w:pPrChange>
      </w:pPr>
      <w:r w:rsidRPr="007D7C40">
        <w:rPr>
          <w:rFonts w:ascii="Arial" w:hAnsi="Arial"/>
          <w:snapToGrid w:val="0"/>
          <w:lang w:val="en-US"/>
        </w:rPr>
        <w:t xml:space="preserve">Net2plan receives the </w:t>
      </w:r>
      <w:ins w:id="144" w:author="Javier Moreno" w:date="2018-05-10T14:39:00Z">
        <w:r w:rsidR="00A72196">
          <w:rPr>
            <w:rFonts w:ascii="Arial" w:hAnsi="Arial"/>
            <w:snapToGrid w:val="0"/>
            <w:lang w:val="en-US"/>
          </w:rPr>
          <w:t>service chain</w:t>
        </w:r>
      </w:ins>
      <w:del w:id="145" w:author="Javier Moreno" w:date="2018-05-10T14:39:00Z">
        <w:r w:rsidRPr="007D7C40" w:rsidDel="00A72196">
          <w:rPr>
            <w:rFonts w:ascii="Arial" w:hAnsi="Arial"/>
            <w:snapToGrid w:val="0"/>
            <w:lang w:val="en-US"/>
          </w:rPr>
          <w:delText>SC</w:delText>
        </w:r>
      </w:del>
      <w:r w:rsidRPr="007D7C40">
        <w:rPr>
          <w:rFonts w:ascii="Arial" w:hAnsi="Arial"/>
          <w:snapToGrid w:val="0"/>
          <w:lang w:val="en-US"/>
        </w:rPr>
        <w:t xml:space="preserve"> request</w:t>
      </w:r>
      <w:ins w:id="146" w:author="Javier Moreno" w:date="2018-05-10T14:40:00Z">
        <w:r w:rsidR="00A72196">
          <w:rPr>
            <w:rFonts w:ascii="Arial" w:hAnsi="Arial"/>
            <w:snapToGrid w:val="0"/>
            <w:lang w:val="en-US"/>
          </w:rPr>
          <w:t>, if any of</w:t>
        </w:r>
      </w:ins>
      <w:ins w:id="147" w:author="Javier Moreno" w:date="2018-05-10T14:41:00Z">
        <w:r w:rsidR="00A72196">
          <w:rPr>
            <w:rFonts w:ascii="Arial" w:hAnsi="Arial"/>
            <w:snapToGrid w:val="0"/>
            <w:lang w:val="en-US"/>
          </w:rPr>
          <w:t xml:space="preserve"> the analyzed</w:t>
        </w:r>
      </w:ins>
      <w:ins w:id="148" w:author="Javier Moreno" w:date="2018-05-10T14:40:00Z">
        <w:r w:rsidR="00A72196">
          <w:rPr>
            <w:rFonts w:ascii="Arial" w:hAnsi="Arial"/>
            <w:snapToGrid w:val="0"/>
            <w:lang w:val="en-US"/>
          </w:rPr>
          <w:t xml:space="preserve"> k-shortest service-chain-based paths guarantees the latency </w:t>
        </w:r>
      </w:ins>
      <w:ins w:id="149" w:author="Javier Moreno" w:date="2018-05-10T14:41:00Z">
        <w:r w:rsidR="00A72196">
          <w:rPr>
            <w:rFonts w:ascii="Arial" w:hAnsi="Arial"/>
            <w:snapToGrid w:val="0"/>
            <w:lang w:val="en-US"/>
          </w:rPr>
          <w:t>specifications,</w:t>
        </w:r>
      </w:ins>
      <w:ins w:id="150" w:author="Javier Moreno" w:date="2018-05-10T14:40:00Z">
        <w:r w:rsidR="00A72196">
          <w:rPr>
            <w:rFonts w:ascii="Arial" w:hAnsi="Arial"/>
            <w:snapToGrid w:val="0"/>
            <w:lang w:val="en-US"/>
          </w:rPr>
          <w:t xml:space="preserve"> </w:t>
        </w:r>
      </w:ins>
      <w:del w:id="151" w:author="Javier Moreno" w:date="2018-05-10T14:41:00Z">
        <w:r w:rsidRPr="007D7C40" w:rsidDel="00A72196">
          <w:rPr>
            <w:rFonts w:ascii="Arial" w:hAnsi="Arial"/>
            <w:snapToGrid w:val="0"/>
            <w:lang w:val="en-US"/>
          </w:rPr>
          <w:delText xml:space="preserve"> </w:delText>
        </w:r>
      </w:del>
      <w:del w:id="152" w:author="Javier Moreno" w:date="2018-05-10T14:39:00Z">
        <w:r w:rsidRPr="007D7C40" w:rsidDel="00A72196">
          <w:rPr>
            <w:rFonts w:ascii="Arial" w:hAnsi="Arial"/>
            <w:snapToGrid w:val="0"/>
            <w:lang w:val="en-US"/>
          </w:rPr>
          <w:delText xml:space="preserve">and </w:delText>
        </w:r>
      </w:del>
      <w:del w:id="153" w:author="Javier Moreno" w:date="2018-05-10T14:41:00Z">
        <w:r w:rsidRPr="007D7C40" w:rsidDel="00A72196">
          <w:rPr>
            <w:rFonts w:ascii="Arial" w:hAnsi="Arial"/>
            <w:snapToGrid w:val="0"/>
            <w:lang w:val="en-US"/>
          </w:rPr>
          <w:delText xml:space="preserve">the optimal </w:delText>
        </w:r>
      </w:del>
      <w:ins w:id="154" w:author="Javier Moreno" w:date="2018-05-10T14:41:00Z">
        <w:r w:rsidR="00A72196">
          <w:rPr>
            <w:rFonts w:ascii="Arial" w:hAnsi="Arial"/>
            <w:snapToGrid w:val="0"/>
            <w:lang w:val="en-US"/>
          </w:rPr>
          <w:t xml:space="preserve">the </w:t>
        </w:r>
      </w:ins>
      <w:r w:rsidRPr="007D7C40">
        <w:rPr>
          <w:rFonts w:ascii="Arial" w:hAnsi="Arial"/>
          <w:snapToGrid w:val="0"/>
          <w:lang w:val="en-US"/>
        </w:rPr>
        <w:t xml:space="preserve">algorithm returns the </w:t>
      </w:r>
      <w:ins w:id="155" w:author="Javier Moreno" w:date="2018-05-10T14:41:00Z">
        <w:r w:rsidR="00A72196">
          <w:rPr>
            <w:rFonts w:ascii="Arial" w:hAnsi="Arial"/>
            <w:snapToGrid w:val="0"/>
            <w:lang w:val="en-US"/>
          </w:rPr>
          <w:t xml:space="preserve">chosen </w:t>
        </w:r>
      </w:ins>
      <w:r w:rsidRPr="007D7C40">
        <w:rPr>
          <w:rFonts w:ascii="Arial" w:hAnsi="Arial"/>
          <w:snapToGrid w:val="0"/>
          <w:lang w:val="en-US"/>
        </w:rPr>
        <w:t>path in the transport network and the placement of the VNFs</w:t>
      </w:r>
      <w:ins w:id="156" w:author="Javier Moreno" w:date="2018-05-10T14:41:00Z">
        <w:r w:rsidR="00A72196">
          <w:rPr>
            <w:rFonts w:ascii="Arial" w:hAnsi="Arial"/>
            <w:snapToGrid w:val="0"/>
            <w:lang w:val="en-US"/>
          </w:rPr>
          <w:t xml:space="preserve"> in the VIMs</w:t>
        </w:r>
      </w:ins>
      <w:r w:rsidRPr="007D7C40">
        <w:rPr>
          <w:rFonts w:ascii="Arial" w:hAnsi="Arial"/>
          <w:snapToGrid w:val="0"/>
          <w:lang w:val="en-US"/>
        </w:rPr>
        <w:t>.</w:t>
      </w:r>
      <w:ins w:id="157" w:author="Javier Moreno" w:date="2018-05-10T14:52:00Z">
        <w:r w:rsidR="00380C5B">
          <w:rPr>
            <w:rFonts w:ascii="Arial" w:hAnsi="Arial"/>
            <w:snapToGrid w:val="0"/>
            <w:lang w:val="en-US"/>
          </w:rPr>
          <w:t xml:space="preserve"> Note that Net2plan is the only one that can </w:t>
        </w:r>
      </w:ins>
      <w:ins w:id="158" w:author="Javier Moreno" w:date="2018-05-10T14:53:00Z">
        <w:r w:rsidR="00380C5B">
          <w:rPr>
            <w:rFonts w:ascii="Arial" w:hAnsi="Arial"/>
            <w:snapToGrid w:val="0"/>
            <w:lang w:val="en-US"/>
          </w:rPr>
          <w:t xml:space="preserve">accomplish the latency </w:t>
        </w:r>
      </w:ins>
      <w:ins w:id="159" w:author="Javier Moreno" w:date="2018-05-10T14:54:00Z">
        <w:r w:rsidR="00380C5B">
          <w:rPr>
            <w:rFonts w:ascii="Arial" w:hAnsi="Arial"/>
            <w:snapToGrid w:val="0"/>
            <w:lang w:val="en-US"/>
          </w:rPr>
          <w:t>needs providing optimal VNF placement and transport paths.</w:t>
        </w:r>
      </w:ins>
      <w:ins w:id="160" w:author="Javier Moreno" w:date="2018-05-10T15:04:00Z">
        <w:r w:rsidR="005E6BC4">
          <w:rPr>
            <w:rFonts w:ascii="Arial" w:hAnsi="Arial"/>
            <w:snapToGrid w:val="0"/>
            <w:lang w:val="en-US"/>
          </w:rPr>
          <w:t xml:space="preserve"> </w:t>
        </w:r>
      </w:ins>
    </w:p>
    <w:p w:rsidR="007D7C40" w:rsidRDefault="007D7C40">
      <w:pPr>
        <w:widowControl w:val="0"/>
        <w:numPr>
          <w:ilvl w:val="1"/>
          <w:numId w:val="37"/>
        </w:numPr>
        <w:tabs>
          <w:tab w:val="left" w:pos="426"/>
        </w:tabs>
        <w:spacing w:line="240" w:lineRule="atLeast"/>
        <w:ind w:left="426" w:hanging="426"/>
        <w:jc w:val="both"/>
        <w:outlineLvl w:val="0"/>
        <w:rPr>
          <w:ins w:id="161" w:author="Javier Moreno" w:date="2018-05-10T15:01:00Z"/>
          <w:rFonts w:ascii="Arial" w:hAnsi="Arial"/>
          <w:snapToGrid w:val="0"/>
          <w:lang w:val="en-US"/>
        </w:rPr>
        <w:pPrChange w:id="162" w:author="Javier Moreno" w:date="2018-05-09T12:47:00Z">
          <w:pPr>
            <w:widowControl w:val="0"/>
            <w:numPr>
              <w:numId w:val="37"/>
            </w:numPr>
            <w:tabs>
              <w:tab w:val="left" w:pos="252"/>
            </w:tabs>
            <w:spacing w:line="240" w:lineRule="atLeast"/>
            <w:ind w:left="284" w:hanging="284"/>
            <w:jc w:val="both"/>
            <w:outlineLvl w:val="0"/>
          </w:pPr>
        </w:pPrChange>
      </w:pPr>
      <w:r w:rsidRPr="007D7C40">
        <w:rPr>
          <w:rFonts w:ascii="Arial" w:hAnsi="Arial"/>
          <w:snapToGrid w:val="0"/>
          <w:lang w:val="en-US"/>
        </w:rPr>
        <w:t>OSM is noticed about the VNFs placement and starts the instantiation of the VNFs in the corresponding VIMs</w:t>
      </w:r>
      <w:ins w:id="163" w:author="Javier Moreno" w:date="2018-05-10T15:05:00Z">
        <w:r w:rsidR="005E6BC4">
          <w:rPr>
            <w:rFonts w:ascii="Arial" w:hAnsi="Arial"/>
            <w:snapToGrid w:val="0"/>
            <w:lang w:val="en-US"/>
          </w:rPr>
          <w:t xml:space="preserve"> as indicates Fig.3 b)</w:t>
        </w:r>
      </w:ins>
      <w:r w:rsidRPr="007D7C40">
        <w:rPr>
          <w:rFonts w:ascii="Arial" w:hAnsi="Arial"/>
          <w:snapToGrid w:val="0"/>
          <w:lang w:val="en-US"/>
        </w:rPr>
        <w:t>.</w:t>
      </w:r>
    </w:p>
    <w:p w:rsidR="000D204A" w:rsidDel="000D204A" w:rsidRDefault="000D204A">
      <w:pPr>
        <w:widowControl w:val="0"/>
        <w:numPr>
          <w:ilvl w:val="1"/>
          <w:numId w:val="37"/>
        </w:numPr>
        <w:tabs>
          <w:tab w:val="left" w:pos="426"/>
        </w:tabs>
        <w:spacing w:line="240" w:lineRule="atLeast"/>
        <w:ind w:left="426" w:hanging="426"/>
        <w:jc w:val="both"/>
        <w:outlineLvl w:val="0"/>
        <w:rPr>
          <w:del w:id="164" w:author="Javier Moreno" w:date="2018-05-10T15:01:00Z"/>
          <w:rFonts w:ascii="Arial" w:hAnsi="Arial"/>
          <w:snapToGrid w:val="0"/>
          <w:lang w:val="en-US"/>
        </w:rPr>
        <w:pPrChange w:id="165" w:author="Javier Moreno" w:date="2018-05-09T12:47:00Z">
          <w:pPr>
            <w:widowControl w:val="0"/>
            <w:numPr>
              <w:numId w:val="37"/>
            </w:numPr>
            <w:tabs>
              <w:tab w:val="left" w:pos="252"/>
            </w:tabs>
            <w:spacing w:line="240" w:lineRule="atLeast"/>
            <w:ind w:left="284" w:hanging="284"/>
            <w:jc w:val="both"/>
            <w:outlineLvl w:val="0"/>
          </w:pPr>
        </w:pPrChange>
      </w:pPr>
    </w:p>
    <w:p w:rsidR="007D7C40" w:rsidDel="00DB07F4" w:rsidRDefault="005E6BC4">
      <w:pPr>
        <w:widowControl w:val="0"/>
        <w:numPr>
          <w:ilvl w:val="1"/>
          <w:numId w:val="37"/>
        </w:numPr>
        <w:tabs>
          <w:tab w:val="left" w:pos="426"/>
        </w:tabs>
        <w:spacing w:line="240" w:lineRule="atLeast"/>
        <w:ind w:left="426" w:hanging="426"/>
        <w:jc w:val="both"/>
        <w:outlineLvl w:val="0"/>
        <w:rPr>
          <w:del w:id="166" w:author="Javier Moreno" w:date="2018-05-10T14:59:00Z"/>
          <w:rFonts w:ascii="Arial" w:hAnsi="Arial"/>
          <w:snapToGrid w:val="0"/>
          <w:lang w:val="en-US"/>
        </w:rPr>
        <w:pPrChange w:id="167" w:author="Javier Moreno" w:date="2018-05-09T12:47:00Z">
          <w:pPr>
            <w:widowControl w:val="0"/>
            <w:numPr>
              <w:numId w:val="37"/>
            </w:numPr>
            <w:tabs>
              <w:tab w:val="left" w:pos="252"/>
            </w:tabs>
            <w:spacing w:line="240" w:lineRule="atLeast"/>
            <w:ind w:left="284" w:hanging="284"/>
            <w:jc w:val="both"/>
            <w:outlineLvl w:val="0"/>
          </w:pPr>
        </w:pPrChange>
      </w:pPr>
      <w:ins w:id="168" w:author="Javier Moreno" w:date="2018-05-10T15:05:00Z">
        <w:r>
          <w:rPr>
            <w:rFonts w:ascii="Arial" w:hAnsi="Arial"/>
            <w:snapToGrid w:val="0"/>
            <w:lang w:val="en-US"/>
          </w:rPr>
          <w:t>O</w:t>
        </w:r>
      </w:ins>
      <w:ins w:id="169" w:author="Javier Moreno" w:date="2018-05-10T14:55:00Z">
        <w:r>
          <w:rPr>
            <w:rFonts w:ascii="Arial" w:hAnsi="Arial"/>
            <w:snapToGrid w:val="0"/>
            <w:lang w:val="en-US"/>
          </w:rPr>
          <w:t xml:space="preserve">nce the VNFs are ready, </w:t>
        </w:r>
      </w:ins>
      <w:ins w:id="170" w:author="Javier Moreno" w:date="2018-05-10T15:05:00Z">
        <w:r>
          <w:rPr>
            <w:rFonts w:ascii="Arial" w:hAnsi="Arial"/>
            <w:snapToGrid w:val="0"/>
            <w:lang w:val="en-US"/>
          </w:rPr>
          <w:t>a</w:t>
        </w:r>
        <w:r>
          <w:rPr>
            <w:rFonts w:ascii="Arial" w:hAnsi="Arial"/>
            <w:snapToGrid w:val="0"/>
            <w:lang w:val="en-US"/>
          </w:rPr>
          <w:t>s it can be seen in Fig 3 c) and d)</w:t>
        </w:r>
        <w:r>
          <w:rPr>
            <w:rFonts w:ascii="Arial" w:hAnsi="Arial"/>
            <w:snapToGrid w:val="0"/>
            <w:lang w:val="en-US"/>
          </w:rPr>
          <w:t>,</w:t>
        </w:r>
      </w:ins>
      <w:ins w:id="171" w:author="Javier Moreno" w:date="2018-05-10T15:12:00Z">
        <w:r w:rsidR="008C6667">
          <w:rPr>
            <w:rFonts w:ascii="Arial" w:hAnsi="Arial"/>
            <w:snapToGrid w:val="0"/>
            <w:lang w:val="en-US"/>
          </w:rPr>
          <w:t xml:space="preserve"> </w:t>
        </w:r>
      </w:ins>
      <w:ins w:id="172" w:author="Javier Moreno" w:date="2018-05-10T14:50:00Z">
        <w:r w:rsidR="00380C5B">
          <w:rPr>
            <w:rFonts w:ascii="Arial" w:hAnsi="Arial"/>
            <w:snapToGrid w:val="0"/>
            <w:lang w:val="en-US"/>
          </w:rPr>
          <w:t xml:space="preserve">ONOS creates the </w:t>
        </w:r>
        <w:proofErr w:type="spellStart"/>
        <w:r w:rsidR="00380C5B">
          <w:rPr>
            <w:rFonts w:ascii="Arial" w:hAnsi="Arial"/>
            <w:snapToGrid w:val="0"/>
            <w:lang w:val="en-US"/>
          </w:rPr>
          <w:t>OpenFlow</w:t>
        </w:r>
        <w:proofErr w:type="spellEnd"/>
        <w:r w:rsidR="00380C5B">
          <w:rPr>
            <w:rFonts w:ascii="Arial" w:hAnsi="Arial"/>
            <w:snapToGrid w:val="0"/>
            <w:lang w:val="en-US"/>
          </w:rPr>
          <w:t xml:space="preserve"> rules </w:t>
        </w:r>
      </w:ins>
      <w:ins w:id="173" w:author="Javier Moreno" w:date="2018-05-10T14:58:00Z">
        <w:r w:rsidR="00380C5B">
          <w:rPr>
            <w:rFonts w:ascii="Arial" w:hAnsi="Arial"/>
            <w:snapToGrid w:val="0"/>
            <w:lang w:val="en-US"/>
          </w:rPr>
          <w:t>following</w:t>
        </w:r>
      </w:ins>
      <w:ins w:id="174" w:author="Javier Moreno" w:date="2018-05-10T14:50:00Z">
        <w:r w:rsidR="00380C5B">
          <w:rPr>
            <w:rFonts w:ascii="Arial" w:hAnsi="Arial"/>
            <w:snapToGrid w:val="0"/>
            <w:lang w:val="en-US"/>
          </w:rPr>
          <w:t xml:space="preserve"> the </w:t>
        </w:r>
      </w:ins>
      <w:ins w:id="175" w:author="Javier Moreno" w:date="2018-05-10T14:51:00Z">
        <w:r w:rsidR="00380C5B">
          <w:rPr>
            <w:rFonts w:ascii="Arial" w:hAnsi="Arial"/>
            <w:snapToGrid w:val="0"/>
            <w:lang w:val="en-US"/>
          </w:rPr>
          <w:t>suggestion</w:t>
        </w:r>
      </w:ins>
      <w:ins w:id="176" w:author="Javier Moreno" w:date="2018-05-10T14:58:00Z">
        <w:r w:rsidR="00380C5B">
          <w:rPr>
            <w:rFonts w:ascii="Arial" w:hAnsi="Arial"/>
            <w:snapToGrid w:val="0"/>
            <w:lang w:val="en-US"/>
          </w:rPr>
          <w:t>s</w:t>
        </w:r>
      </w:ins>
      <w:ins w:id="177" w:author="Javier Moreno" w:date="2018-05-10T14:51:00Z">
        <w:r w:rsidR="00380C5B">
          <w:rPr>
            <w:rFonts w:ascii="Arial" w:hAnsi="Arial"/>
            <w:snapToGrid w:val="0"/>
            <w:lang w:val="en-US"/>
          </w:rPr>
          <w:t xml:space="preserve"> of the Net2plan algorithm</w:t>
        </w:r>
      </w:ins>
      <w:ins w:id="178" w:author="Javier Moreno" w:date="2018-05-10T14:58:00Z">
        <w:r w:rsidR="00380C5B">
          <w:rPr>
            <w:rFonts w:ascii="Arial" w:hAnsi="Arial"/>
            <w:snapToGrid w:val="0"/>
            <w:lang w:val="en-US"/>
          </w:rPr>
          <w:t xml:space="preserve"> providing</w:t>
        </w:r>
      </w:ins>
      <w:ins w:id="179" w:author="Javier Moreno" w:date="2018-05-10T14:50:00Z">
        <w:r w:rsidR="00380C5B">
          <w:rPr>
            <w:rFonts w:ascii="Arial" w:hAnsi="Arial"/>
            <w:snapToGrid w:val="0"/>
            <w:lang w:val="en-US"/>
          </w:rPr>
          <w:t xml:space="preserve"> r</w:t>
        </w:r>
      </w:ins>
      <w:del w:id="180" w:author="Javier Moreno" w:date="2018-05-10T14:50:00Z">
        <w:r w:rsidR="007D7C40" w:rsidRPr="007D7C40" w:rsidDel="00380C5B">
          <w:rPr>
            <w:rFonts w:ascii="Arial" w:hAnsi="Arial"/>
            <w:snapToGrid w:val="0"/>
            <w:lang w:val="en-US"/>
          </w:rPr>
          <w:delText>R</w:delText>
        </w:r>
      </w:del>
      <w:r w:rsidR="007D7C40" w:rsidRPr="007D7C40">
        <w:rPr>
          <w:rFonts w:ascii="Arial" w:hAnsi="Arial"/>
          <w:snapToGrid w:val="0"/>
          <w:lang w:val="en-US"/>
        </w:rPr>
        <w:t xml:space="preserve">eal connectivity </w:t>
      </w:r>
      <w:del w:id="181" w:author="Javier Moreno" w:date="2018-05-10T14:59:00Z">
        <w:r w:rsidR="007D7C40" w:rsidRPr="007D7C40" w:rsidDel="00DB07F4">
          <w:rPr>
            <w:rFonts w:ascii="Arial" w:hAnsi="Arial"/>
            <w:snapToGrid w:val="0"/>
            <w:lang w:val="en-US"/>
          </w:rPr>
          <w:delText xml:space="preserve">is provided </w:delText>
        </w:r>
      </w:del>
      <w:r w:rsidR="007D7C40" w:rsidRPr="007D7C40">
        <w:rPr>
          <w:rFonts w:ascii="Arial" w:hAnsi="Arial"/>
          <w:snapToGrid w:val="0"/>
          <w:lang w:val="en-US"/>
        </w:rPr>
        <w:t>between the origin and destination nodes</w:t>
      </w:r>
      <w:r w:rsidR="007D7C40">
        <w:rPr>
          <w:rFonts w:ascii="Arial" w:hAnsi="Arial"/>
          <w:snapToGrid w:val="0"/>
          <w:lang w:val="en-US"/>
        </w:rPr>
        <w:t xml:space="preserve"> </w:t>
      </w:r>
      <w:r w:rsidR="007D7C40" w:rsidRPr="007D7C40">
        <w:rPr>
          <w:rFonts w:ascii="Arial" w:hAnsi="Arial"/>
          <w:snapToGrid w:val="0"/>
          <w:lang w:val="en-US"/>
        </w:rPr>
        <w:t>through the sorted sequence of VNFs</w:t>
      </w:r>
      <w:ins w:id="182" w:author="Javier Moreno" w:date="2018-05-10T14:59:00Z">
        <w:r w:rsidR="00DB07F4">
          <w:rPr>
            <w:rFonts w:ascii="Arial" w:hAnsi="Arial"/>
            <w:snapToGrid w:val="0"/>
            <w:lang w:val="en-US"/>
          </w:rPr>
          <w:t>.</w:t>
        </w:r>
      </w:ins>
      <w:del w:id="183" w:author="Javier Moreno" w:date="2018-05-10T14:59:00Z">
        <w:r w:rsidR="007D7C40" w:rsidRPr="007D7C40" w:rsidDel="00DB07F4">
          <w:rPr>
            <w:rFonts w:ascii="Arial" w:hAnsi="Arial"/>
            <w:snapToGrid w:val="0"/>
            <w:lang w:val="en-US"/>
          </w:rPr>
          <w:delText>.</w:delText>
        </w:r>
      </w:del>
    </w:p>
    <w:p w:rsidR="00AD1D06" w:rsidRPr="00DB07F4" w:rsidDel="00DB07F4" w:rsidRDefault="00AD1D06" w:rsidP="00DB07F4">
      <w:pPr>
        <w:widowControl w:val="0"/>
        <w:numPr>
          <w:ilvl w:val="1"/>
          <w:numId w:val="37"/>
        </w:numPr>
        <w:tabs>
          <w:tab w:val="left" w:pos="426"/>
        </w:tabs>
        <w:spacing w:line="240" w:lineRule="atLeast"/>
        <w:ind w:left="426" w:hanging="426"/>
        <w:jc w:val="both"/>
        <w:outlineLvl w:val="0"/>
        <w:rPr>
          <w:del w:id="184" w:author="Javier Moreno" w:date="2018-05-10T14:59:00Z"/>
          <w:rFonts w:ascii="Arial" w:hAnsi="Arial"/>
          <w:snapToGrid w:val="0"/>
          <w:lang w:val="en-US"/>
          <w:rPrChange w:id="185" w:author="Javier Moreno" w:date="2018-05-10T14:59:00Z">
            <w:rPr>
              <w:del w:id="186" w:author="Javier Moreno" w:date="2018-05-10T14:59:00Z"/>
              <w:rFonts w:ascii="Arial" w:hAnsi="Arial"/>
              <w:snapToGrid w:val="0"/>
              <w:lang w:val="en-US"/>
            </w:rPr>
          </w:rPrChange>
        </w:rPr>
        <w:pPrChange w:id="187" w:author="Javier Moreno" w:date="2018-05-10T14:59:00Z">
          <w:pPr>
            <w:widowControl w:val="0"/>
            <w:tabs>
              <w:tab w:val="left" w:pos="252"/>
            </w:tabs>
            <w:spacing w:line="240" w:lineRule="atLeast"/>
            <w:ind w:left="284"/>
            <w:jc w:val="both"/>
            <w:outlineLvl w:val="0"/>
          </w:pPr>
        </w:pPrChange>
      </w:pPr>
    </w:p>
    <w:p w:rsidR="00AD1D06" w:rsidRPr="003E4D0E" w:rsidDel="00C33031" w:rsidRDefault="00AD1D06" w:rsidP="00DE299D">
      <w:pPr>
        <w:widowControl w:val="0"/>
        <w:tabs>
          <w:tab w:val="left" w:pos="252"/>
        </w:tabs>
        <w:spacing w:line="240" w:lineRule="atLeast"/>
        <w:jc w:val="both"/>
        <w:outlineLvl w:val="0"/>
        <w:rPr>
          <w:del w:id="188" w:author="Javier Moreno" w:date="2018-05-09T12:50:00Z"/>
          <w:rFonts w:ascii="Arial" w:hAnsi="Arial"/>
          <w:snapToGrid w:val="0"/>
          <w:color w:val="FF0000"/>
          <w:lang w:val="en-US"/>
        </w:rPr>
      </w:pPr>
      <w:del w:id="189" w:author="Javier Moreno" w:date="2018-05-09T12:50:00Z">
        <w:r w:rsidRPr="003E4D0E" w:rsidDel="00C33031">
          <w:rPr>
            <w:rFonts w:ascii="Arial" w:hAnsi="Arial"/>
            <w:snapToGrid w:val="0"/>
            <w:color w:val="FF0000"/>
            <w:lang w:val="en-US"/>
          </w:rPr>
          <w:delText>Fig 3. Workflow schema</w:delText>
        </w:r>
      </w:del>
    </w:p>
    <w:p w:rsidR="00AD1D06" w:rsidRPr="003E4D0E" w:rsidDel="00DB07F4" w:rsidRDefault="00AD1D06" w:rsidP="00DE299D">
      <w:pPr>
        <w:widowControl w:val="0"/>
        <w:tabs>
          <w:tab w:val="left" w:pos="252"/>
        </w:tabs>
        <w:spacing w:line="240" w:lineRule="atLeast"/>
        <w:jc w:val="both"/>
        <w:outlineLvl w:val="0"/>
        <w:rPr>
          <w:del w:id="190" w:author="Javier Moreno" w:date="2018-05-10T14:59:00Z"/>
          <w:rFonts w:ascii="Arial" w:hAnsi="Arial"/>
          <w:snapToGrid w:val="0"/>
          <w:color w:val="FF0000"/>
          <w:lang w:val="en-US"/>
        </w:rPr>
      </w:pPr>
      <w:del w:id="191" w:author="Javier Moreno" w:date="2018-05-10T14:59:00Z">
        <w:r w:rsidRPr="003E4D0E" w:rsidDel="00DB07F4">
          <w:rPr>
            <w:rFonts w:ascii="Arial" w:hAnsi="Arial"/>
            <w:snapToGrid w:val="0"/>
            <w:color w:val="FF0000"/>
            <w:lang w:val="en-US"/>
          </w:rPr>
          <w:delText xml:space="preserve">Fig </w:delText>
        </w:r>
      </w:del>
      <w:del w:id="192" w:author="Javier Moreno" w:date="2018-05-09T12:50:00Z">
        <w:r w:rsidRPr="003E4D0E" w:rsidDel="00C33031">
          <w:rPr>
            <w:rFonts w:ascii="Arial" w:hAnsi="Arial"/>
            <w:snapToGrid w:val="0"/>
            <w:color w:val="FF0000"/>
            <w:lang w:val="en-US"/>
          </w:rPr>
          <w:delText>4</w:delText>
        </w:r>
      </w:del>
      <w:del w:id="193" w:author="Javier Moreno" w:date="2018-05-10T14:59:00Z">
        <w:r w:rsidRPr="003E4D0E" w:rsidDel="00DB07F4">
          <w:rPr>
            <w:rFonts w:ascii="Arial" w:hAnsi="Arial"/>
            <w:snapToGrid w:val="0"/>
            <w:color w:val="FF0000"/>
            <w:lang w:val="en-US"/>
          </w:rPr>
          <w:delText>. Demonstration of service chain instantiation (N2P/OSM/ONOS/Open</w:delText>
        </w:r>
      </w:del>
      <w:del w:id="194" w:author="Javier Moreno" w:date="2018-05-09T12:50:00Z">
        <w:r w:rsidRPr="003E4D0E" w:rsidDel="00C33031">
          <w:rPr>
            <w:rFonts w:ascii="Arial" w:hAnsi="Arial"/>
            <w:snapToGrid w:val="0"/>
            <w:color w:val="FF0000"/>
            <w:lang w:val="en-US"/>
          </w:rPr>
          <w:delText xml:space="preserve"> </w:delText>
        </w:r>
      </w:del>
      <w:del w:id="195" w:author="Javier Moreno" w:date="2018-05-10T14:59:00Z">
        <w:r w:rsidRPr="003E4D0E" w:rsidDel="00DB07F4">
          <w:rPr>
            <w:rFonts w:ascii="Arial" w:hAnsi="Arial"/>
            <w:snapToGrid w:val="0"/>
            <w:color w:val="FF0000"/>
            <w:lang w:val="en-US"/>
          </w:rPr>
          <w:delText>Flow snapshots)</w:delText>
        </w:r>
      </w:del>
    </w:p>
    <w:p w:rsidR="00AD1D06" w:rsidRPr="003E4D0E" w:rsidDel="008D6D58" w:rsidRDefault="00AD1D06" w:rsidP="00DE299D">
      <w:pPr>
        <w:widowControl w:val="0"/>
        <w:tabs>
          <w:tab w:val="left" w:pos="252"/>
        </w:tabs>
        <w:spacing w:line="240" w:lineRule="atLeast"/>
        <w:jc w:val="both"/>
        <w:outlineLvl w:val="0"/>
        <w:rPr>
          <w:del w:id="196" w:author="Javier Moreno" w:date="2018-05-09T12:45:00Z"/>
          <w:rFonts w:ascii="Arial" w:hAnsi="Arial"/>
          <w:snapToGrid w:val="0"/>
          <w:color w:val="FF0000"/>
          <w:lang w:val="en-US"/>
        </w:rPr>
      </w:pPr>
    </w:p>
    <w:p w:rsidR="00AD1D06" w:rsidRPr="003E4D0E" w:rsidDel="008D6D58" w:rsidRDefault="00AD1D06" w:rsidP="00DE299D">
      <w:pPr>
        <w:widowControl w:val="0"/>
        <w:tabs>
          <w:tab w:val="left" w:pos="252"/>
        </w:tabs>
        <w:spacing w:line="240" w:lineRule="atLeast"/>
        <w:jc w:val="both"/>
        <w:outlineLvl w:val="0"/>
        <w:rPr>
          <w:del w:id="197" w:author="Javier Moreno" w:date="2018-05-09T12:45:00Z"/>
          <w:rFonts w:ascii="Arial" w:hAnsi="Arial"/>
          <w:snapToGrid w:val="0"/>
          <w:color w:val="FF0000"/>
          <w:lang w:val="en-US"/>
        </w:rPr>
      </w:pPr>
    </w:p>
    <w:p w:rsidR="00AD1D06" w:rsidRPr="003E4D0E" w:rsidDel="008D6D58" w:rsidRDefault="00AD1D06" w:rsidP="00DE299D">
      <w:pPr>
        <w:widowControl w:val="0"/>
        <w:tabs>
          <w:tab w:val="left" w:pos="252"/>
        </w:tabs>
        <w:spacing w:line="240" w:lineRule="atLeast"/>
        <w:jc w:val="both"/>
        <w:outlineLvl w:val="0"/>
        <w:rPr>
          <w:del w:id="198" w:author="Javier Moreno" w:date="2018-05-09T12:45:00Z"/>
          <w:rFonts w:ascii="Arial" w:hAnsi="Arial"/>
          <w:snapToGrid w:val="0"/>
          <w:color w:val="FF0000"/>
          <w:lang w:val="en-US"/>
        </w:rPr>
      </w:pPr>
    </w:p>
    <w:p w:rsidR="00AD1D06" w:rsidRPr="003E4D0E" w:rsidDel="008D6D58" w:rsidRDefault="00AD1D06" w:rsidP="00DE299D">
      <w:pPr>
        <w:widowControl w:val="0"/>
        <w:tabs>
          <w:tab w:val="left" w:pos="252"/>
        </w:tabs>
        <w:spacing w:line="240" w:lineRule="atLeast"/>
        <w:jc w:val="both"/>
        <w:outlineLvl w:val="0"/>
        <w:rPr>
          <w:del w:id="199" w:author="Javier Moreno" w:date="2018-05-09T12:45:00Z"/>
          <w:rFonts w:ascii="Arial" w:hAnsi="Arial"/>
          <w:snapToGrid w:val="0"/>
          <w:color w:val="FF0000"/>
          <w:lang w:val="en-US"/>
        </w:rPr>
      </w:pPr>
    </w:p>
    <w:p w:rsidR="00AD1D06" w:rsidRPr="003E4D0E" w:rsidRDefault="00AD1D06" w:rsidP="00DB07F4">
      <w:pPr>
        <w:widowControl w:val="0"/>
        <w:numPr>
          <w:ilvl w:val="1"/>
          <w:numId w:val="37"/>
        </w:numPr>
        <w:tabs>
          <w:tab w:val="left" w:pos="426"/>
        </w:tabs>
        <w:spacing w:line="240" w:lineRule="atLeast"/>
        <w:ind w:left="426" w:hanging="426"/>
        <w:jc w:val="both"/>
        <w:outlineLvl w:val="0"/>
        <w:rPr>
          <w:rFonts w:ascii="Arial" w:hAnsi="Arial"/>
          <w:snapToGrid w:val="0"/>
          <w:color w:val="FF0000"/>
          <w:lang w:val="en-US"/>
        </w:rPr>
        <w:pPrChange w:id="200" w:author="Javier Moreno" w:date="2018-05-10T14:59:00Z">
          <w:pPr>
            <w:widowControl w:val="0"/>
            <w:tabs>
              <w:tab w:val="left" w:pos="252"/>
            </w:tabs>
            <w:spacing w:line="240" w:lineRule="atLeast"/>
            <w:jc w:val="both"/>
            <w:outlineLvl w:val="0"/>
          </w:pPr>
        </w:pPrChange>
      </w:pPr>
    </w:p>
    <w:p w:rsidR="00C5752D" w:rsidRPr="003E4D0E" w:rsidRDefault="00C5752D">
      <w:pPr>
        <w:widowControl w:val="0"/>
        <w:numPr>
          <w:ilvl w:val="0"/>
          <w:numId w:val="34"/>
        </w:numPr>
        <w:spacing w:before="120" w:line="360" w:lineRule="auto"/>
        <w:ind w:left="426" w:hanging="426"/>
        <w:jc w:val="both"/>
        <w:rPr>
          <w:rFonts w:ascii="Arial" w:hAnsi="Arial"/>
          <w:b/>
          <w:snapToGrid w:val="0"/>
          <w:lang w:val="en-US"/>
        </w:rPr>
        <w:pPrChange w:id="201" w:author="Javier Moreno" w:date="2018-05-09T12:46:00Z">
          <w:pPr>
            <w:widowControl w:val="0"/>
            <w:numPr>
              <w:numId w:val="37"/>
            </w:numPr>
            <w:spacing w:before="120" w:line="360" w:lineRule="auto"/>
            <w:ind w:left="426" w:hanging="426"/>
            <w:jc w:val="both"/>
          </w:pPr>
        </w:pPrChange>
      </w:pPr>
      <w:r w:rsidRPr="003E4D0E">
        <w:rPr>
          <w:rFonts w:ascii="Arial" w:hAnsi="Arial"/>
          <w:b/>
          <w:snapToGrid w:val="0"/>
          <w:lang w:val="en-US"/>
        </w:rPr>
        <w:t>Conclusions</w:t>
      </w:r>
    </w:p>
    <w:p w:rsidR="00AD1D06" w:rsidRPr="003E4D0E" w:rsidDel="00DB07F4" w:rsidRDefault="00C135BA">
      <w:pPr>
        <w:widowControl w:val="0"/>
        <w:spacing w:line="240" w:lineRule="atLeast"/>
        <w:jc w:val="both"/>
        <w:rPr>
          <w:del w:id="202" w:author="Javier Moreno" w:date="2018-05-10T14:59:00Z"/>
          <w:rFonts w:ascii="Arial" w:hAnsi="Arial"/>
          <w:snapToGrid w:val="0"/>
          <w:lang w:val="en-US"/>
        </w:rPr>
      </w:pPr>
      <w:r w:rsidRPr="00C135BA">
        <w:rPr>
          <w:rFonts w:ascii="Arial" w:hAnsi="Arial"/>
          <w:snapToGrid w:val="0"/>
          <w:lang w:val="en-US"/>
        </w:rPr>
        <w:t xml:space="preserve">This demonstration offers a proof-of-concept in a dynamic </w:t>
      </w:r>
      <w:ins w:id="203" w:author="Javier Moreno" w:date="2018-05-10T15:23:00Z">
        <w:r w:rsidR="002E5CA1">
          <w:rPr>
            <w:rFonts w:ascii="Arial" w:hAnsi="Arial"/>
            <w:snapToGrid w:val="0"/>
            <w:lang w:val="en-US"/>
          </w:rPr>
          <w:t>SDN/</w:t>
        </w:r>
      </w:ins>
      <w:r w:rsidRPr="00C135BA">
        <w:rPr>
          <w:rFonts w:ascii="Arial" w:hAnsi="Arial"/>
          <w:snapToGrid w:val="0"/>
          <w:lang w:val="en-US"/>
        </w:rPr>
        <w:t>NFV environment</w:t>
      </w:r>
      <w:r>
        <w:rPr>
          <w:rFonts w:ascii="Arial" w:hAnsi="Arial"/>
          <w:snapToGrid w:val="0"/>
          <w:lang w:val="en-US"/>
        </w:rPr>
        <w:t xml:space="preserve"> </w:t>
      </w:r>
      <w:r w:rsidRPr="00C135BA">
        <w:rPr>
          <w:rFonts w:ascii="Arial" w:hAnsi="Arial"/>
          <w:snapToGrid w:val="0"/>
          <w:lang w:val="en-US"/>
        </w:rPr>
        <w:t xml:space="preserve">which proves that a fully interconnection between </w:t>
      </w:r>
      <w:ins w:id="204" w:author="Javier Moreno" w:date="2018-05-10T15:24:00Z">
        <w:r w:rsidR="002761C7">
          <w:rPr>
            <w:rFonts w:ascii="Arial" w:hAnsi="Arial"/>
            <w:snapToGrid w:val="0"/>
            <w:lang w:val="en-US"/>
          </w:rPr>
          <w:t xml:space="preserve">the </w:t>
        </w:r>
      </w:ins>
      <w:ins w:id="205" w:author="Javier Moreno" w:date="2018-05-10T15:23:00Z">
        <w:r w:rsidR="002E5CA1">
          <w:rPr>
            <w:rFonts w:ascii="Arial" w:hAnsi="Arial"/>
            <w:snapToGrid w:val="0"/>
            <w:lang w:val="en-US"/>
          </w:rPr>
          <w:t xml:space="preserve">open-source tools </w:t>
        </w:r>
      </w:ins>
      <w:r w:rsidRPr="00C135BA">
        <w:rPr>
          <w:rFonts w:ascii="Arial" w:hAnsi="Arial"/>
          <w:snapToGrid w:val="0"/>
          <w:lang w:val="en-US"/>
        </w:rPr>
        <w:t xml:space="preserve">OSM, </w:t>
      </w:r>
      <w:r>
        <w:rPr>
          <w:rFonts w:ascii="Arial" w:hAnsi="Arial"/>
          <w:snapToGrid w:val="0"/>
          <w:lang w:val="en-US"/>
        </w:rPr>
        <w:t xml:space="preserve">ONOS, </w:t>
      </w:r>
      <w:r w:rsidRPr="00C135BA">
        <w:rPr>
          <w:rFonts w:ascii="Arial" w:hAnsi="Arial"/>
          <w:snapToGrid w:val="0"/>
          <w:lang w:val="en-US"/>
        </w:rPr>
        <w:t>OpenStack</w:t>
      </w:r>
      <w:ins w:id="206" w:author="Javier Moreno" w:date="2018-05-10T15:23:00Z">
        <w:r w:rsidR="002E4EDC">
          <w:rPr>
            <w:rFonts w:ascii="Arial" w:hAnsi="Arial"/>
            <w:snapToGrid w:val="0"/>
            <w:lang w:val="en-US"/>
          </w:rPr>
          <w:t xml:space="preserve">, </w:t>
        </w:r>
        <w:proofErr w:type="spellStart"/>
        <w:r w:rsidR="002E4EDC">
          <w:rPr>
            <w:rFonts w:ascii="Arial" w:hAnsi="Arial"/>
            <w:snapToGrid w:val="0"/>
            <w:lang w:val="en-US"/>
          </w:rPr>
          <w:t>M</w:t>
        </w:r>
        <w:r w:rsidR="00232F2C">
          <w:rPr>
            <w:rFonts w:ascii="Arial" w:hAnsi="Arial"/>
            <w:snapToGrid w:val="0"/>
            <w:lang w:val="en-US"/>
          </w:rPr>
          <w:t>ininet</w:t>
        </w:r>
      </w:ins>
      <w:proofErr w:type="spellEnd"/>
      <w:r>
        <w:rPr>
          <w:rFonts w:ascii="Arial" w:hAnsi="Arial"/>
          <w:snapToGrid w:val="0"/>
          <w:lang w:val="en-US"/>
        </w:rPr>
        <w:t xml:space="preserve"> </w:t>
      </w:r>
      <w:r w:rsidRPr="00C135BA">
        <w:rPr>
          <w:rFonts w:ascii="Arial" w:hAnsi="Arial"/>
          <w:snapToGrid w:val="0"/>
          <w:lang w:val="en-US"/>
        </w:rPr>
        <w:t xml:space="preserve">and </w:t>
      </w:r>
      <w:ins w:id="207" w:author="Javier Moreno" w:date="2018-05-10T15:23:00Z">
        <w:r w:rsidR="002E5CA1">
          <w:rPr>
            <w:rFonts w:ascii="Arial" w:hAnsi="Arial"/>
            <w:snapToGrid w:val="0"/>
            <w:lang w:val="en-US"/>
          </w:rPr>
          <w:t>the</w:t>
        </w:r>
      </w:ins>
      <w:del w:id="208" w:author="Javier Moreno" w:date="2018-05-10T15:23:00Z">
        <w:r w:rsidRPr="00C135BA" w:rsidDel="002E5CA1">
          <w:rPr>
            <w:rFonts w:ascii="Arial" w:hAnsi="Arial"/>
            <w:snapToGrid w:val="0"/>
            <w:lang w:val="en-US"/>
          </w:rPr>
          <w:delText>a</w:delText>
        </w:r>
      </w:del>
      <w:r w:rsidRPr="00C135BA">
        <w:rPr>
          <w:rFonts w:ascii="Arial" w:hAnsi="Arial"/>
          <w:snapToGrid w:val="0"/>
          <w:lang w:val="en-US"/>
        </w:rPr>
        <w:t xml:space="preserve"> planning tool</w:t>
      </w:r>
      <w:ins w:id="209" w:author="Javier Moreno" w:date="2018-05-10T15:23:00Z">
        <w:r w:rsidR="002E5CA1">
          <w:rPr>
            <w:rFonts w:ascii="Arial" w:hAnsi="Arial"/>
            <w:snapToGrid w:val="0"/>
            <w:lang w:val="en-US"/>
          </w:rPr>
          <w:t xml:space="preserve"> Net2plan</w:t>
        </w:r>
      </w:ins>
      <w:r w:rsidRPr="00C135BA">
        <w:rPr>
          <w:rFonts w:ascii="Arial" w:hAnsi="Arial"/>
          <w:snapToGrid w:val="0"/>
          <w:lang w:val="en-US"/>
        </w:rPr>
        <w:t xml:space="preserve"> in order to provide optimality</w:t>
      </w:r>
      <w:ins w:id="210" w:author="Javier Moreno" w:date="2018-05-10T15:24:00Z">
        <w:r w:rsidR="009714E0">
          <w:rPr>
            <w:rFonts w:ascii="Arial" w:hAnsi="Arial"/>
            <w:snapToGrid w:val="0"/>
            <w:lang w:val="en-US"/>
          </w:rPr>
          <w:t>, proving that it</w:t>
        </w:r>
      </w:ins>
      <w:r w:rsidRPr="00C135BA">
        <w:rPr>
          <w:rFonts w:ascii="Arial" w:hAnsi="Arial"/>
          <w:snapToGrid w:val="0"/>
          <w:lang w:val="en-US"/>
        </w:rPr>
        <w:t xml:space="preserve"> is not only possible but</w:t>
      </w:r>
      <w:r>
        <w:rPr>
          <w:rFonts w:ascii="Arial" w:hAnsi="Arial"/>
          <w:snapToGrid w:val="0"/>
          <w:lang w:val="en-US"/>
        </w:rPr>
        <w:t xml:space="preserve"> </w:t>
      </w:r>
      <w:r w:rsidRPr="00C135BA">
        <w:rPr>
          <w:rFonts w:ascii="Arial" w:hAnsi="Arial"/>
          <w:snapToGrid w:val="0"/>
          <w:lang w:val="en-US"/>
        </w:rPr>
        <w:t xml:space="preserve">also necessary </w:t>
      </w:r>
      <w:del w:id="211" w:author="Javier Moreno" w:date="2018-05-10T15:03:00Z">
        <w:r w:rsidRPr="00C135BA" w:rsidDel="000D204A">
          <w:rPr>
            <w:rFonts w:ascii="Arial" w:hAnsi="Arial"/>
            <w:snapToGrid w:val="0"/>
            <w:lang w:val="en-US"/>
          </w:rPr>
          <w:delText xml:space="preserve">within </w:delText>
        </w:r>
      </w:del>
      <w:ins w:id="212" w:author="Javier Moreno" w:date="2018-05-10T15:03:00Z">
        <w:r w:rsidR="000D204A">
          <w:rPr>
            <w:rFonts w:ascii="Arial" w:hAnsi="Arial"/>
            <w:snapToGrid w:val="0"/>
            <w:lang w:val="en-US"/>
          </w:rPr>
          <w:t>to accomplish</w:t>
        </w:r>
      </w:ins>
      <w:ins w:id="213" w:author="Javier Moreno" w:date="2018-05-10T15:13:00Z">
        <w:r w:rsidR="00DD2538">
          <w:rPr>
            <w:rFonts w:ascii="Arial" w:hAnsi="Arial"/>
            <w:snapToGrid w:val="0"/>
            <w:lang w:val="en-US"/>
          </w:rPr>
          <w:t>, among others,</w:t>
        </w:r>
      </w:ins>
      <w:ins w:id="214" w:author="Javier Moreno" w:date="2018-05-10T15:03:00Z">
        <w:r w:rsidR="000D204A">
          <w:rPr>
            <w:rFonts w:ascii="Arial" w:hAnsi="Arial"/>
            <w:snapToGrid w:val="0"/>
            <w:lang w:val="en-US"/>
          </w:rPr>
          <w:t xml:space="preserve"> the latency requirements of</w:t>
        </w:r>
        <w:r w:rsidR="000D204A" w:rsidRPr="00C135BA">
          <w:rPr>
            <w:rFonts w:ascii="Arial" w:hAnsi="Arial"/>
            <w:snapToGrid w:val="0"/>
            <w:lang w:val="en-US"/>
          </w:rPr>
          <w:t xml:space="preserve"> </w:t>
        </w:r>
      </w:ins>
      <w:r w:rsidRPr="00C135BA">
        <w:rPr>
          <w:rFonts w:ascii="Arial" w:hAnsi="Arial"/>
          <w:snapToGrid w:val="0"/>
          <w:lang w:val="en-US"/>
        </w:rPr>
        <w:t>the incoming 5G era.</w:t>
      </w:r>
    </w:p>
    <w:p w:rsidR="00AD1D06" w:rsidRPr="003E4D0E" w:rsidRDefault="00AD1D06">
      <w:pPr>
        <w:widowControl w:val="0"/>
        <w:spacing w:line="240" w:lineRule="atLeast"/>
        <w:jc w:val="both"/>
        <w:rPr>
          <w:rFonts w:ascii="Arial" w:hAnsi="Arial"/>
          <w:snapToGrid w:val="0"/>
          <w:lang w:val="en-US"/>
        </w:rPr>
      </w:pPr>
    </w:p>
    <w:p w:rsidR="00C5752D" w:rsidRPr="003E4D0E" w:rsidRDefault="00C5752D" w:rsidP="00FB44DF">
      <w:pPr>
        <w:widowControl w:val="0"/>
        <w:spacing w:before="120" w:line="240" w:lineRule="atLeast"/>
        <w:jc w:val="both"/>
        <w:rPr>
          <w:rFonts w:ascii="Arial" w:hAnsi="Arial"/>
          <w:b/>
          <w:snapToGrid w:val="0"/>
          <w:lang w:val="en-US"/>
        </w:rPr>
      </w:pPr>
      <w:r w:rsidRPr="003E4D0E">
        <w:rPr>
          <w:rFonts w:ascii="Arial" w:hAnsi="Arial"/>
          <w:b/>
          <w:snapToGrid w:val="0"/>
          <w:lang w:val="en-US"/>
        </w:rPr>
        <w:t>Acknowledgements</w:t>
      </w:r>
    </w:p>
    <w:p w:rsidR="00AD1D06" w:rsidRPr="003E4D0E" w:rsidDel="00DD2538" w:rsidRDefault="0078141A" w:rsidP="003E4D0E">
      <w:pPr>
        <w:widowControl w:val="0"/>
        <w:spacing w:before="120" w:line="240" w:lineRule="atLeast"/>
        <w:jc w:val="both"/>
        <w:rPr>
          <w:del w:id="215" w:author="Javier Moreno" w:date="2018-05-10T15:12:00Z"/>
          <w:rFonts w:ascii="Arial" w:hAnsi="Arial"/>
          <w:snapToGrid w:val="0"/>
          <w:sz w:val="18"/>
          <w:szCs w:val="18"/>
          <w:lang w:val="en-US"/>
        </w:rPr>
      </w:pPr>
      <w:r w:rsidRPr="003E4D0E">
        <w:rPr>
          <w:rFonts w:ascii="Arial" w:hAnsi="Arial"/>
          <w:snapToGrid w:val="0"/>
          <w:sz w:val="18"/>
          <w:szCs w:val="18"/>
          <w:lang w:val="en-US"/>
        </w:rPr>
        <w:t>The research leading to these results has received funding from the European Commission for the H2020-ICT-2016-2 METRO-HAUL project (G.A.761727)</w:t>
      </w:r>
      <w:ins w:id="216" w:author="Javier Moreno" w:date="2018-05-09T12:49:00Z">
        <w:r w:rsidR="006D68CF">
          <w:rPr>
            <w:rFonts w:ascii="Arial" w:hAnsi="Arial"/>
            <w:snapToGrid w:val="0"/>
            <w:sz w:val="18"/>
            <w:szCs w:val="18"/>
            <w:lang w:val="en-US"/>
          </w:rPr>
          <w:t xml:space="preserve">, </w:t>
        </w:r>
      </w:ins>
      <w:del w:id="217" w:author="Javier Moreno" w:date="2018-05-09T12:49:00Z">
        <w:r w:rsidRPr="003E4D0E" w:rsidDel="006D68CF">
          <w:rPr>
            <w:rFonts w:ascii="Arial" w:hAnsi="Arial"/>
            <w:snapToGrid w:val="0"/>
            <w:sz w:val="18"/>
            <w:szCs w:val="18"/>
            <w:lang w:val="en-US"/>
          </w:rPr>
          <w:delText xml:space="preserve"> </w:delText>
        </w:r>
      </w:del>
      <w:ins w:id="218" w:author="Javier Moreno" w:date="2018-05-09T12:49:00Z">
        <w:r w:rsidR="006D68CF" w:rsidRPr="006D68CF">
          <w:rPr>
            <w:rFonts w:ascii="Arial" w:hAnsi="Arial"/>
            <w:snapToGrid w:val="0"/>
            <w:sz w:val="18"/>
            <w:szCs w:val="18"/>
            <w:lang w:val="en-US"/>
          </w:rPr>
          <w:t>the Spanish National Project ONOFRE-2 (TEC2017-84423-C3-1-P)</w:t>
        </w:r>
      </w:ins>
      <w:ins w:id="219" w:author="Javier Moreno" w:date="2018-05-10T15:12:00Z">
        <w:r w:rsidR="00DD2538">
          <w:rPr>
            <w:rFonts w:ascii="Arial" w:hAnsi="Arial"/>
            <w:snapToGrid w:val="0"/>
            <w:sz w:val="18"/>
            <w:szCs w:val="18"/>
            <w:lang w:val="en-US"/>
          </w:rPr>
          <w:t xml:space="preserve"> </w:t>
        </w:r>
      </w:ins>
      <w:r w:rsidRPr="003E4D0E">
        <w:rPr>
          <w:rFonts w:ascii="Arial" w:hAnsi="Arial"/>
          <w:snapToGrid w:val="0"/>
          <w:sz w:val="18"/>
          <w:szCs w:val="18"/>
          <w:lang w:val="en-US"/>
        </w:rPr>
        <w:t xml:space="preserve">and a Marie </w:t>
      </w:r>
      <w:proofErr w:type="spellStart"/>
      <w:r w:rsidRPr="003E4D0E">
        <w:rPr>
          <w:rFonts w:ascii="Arial" w:hAnsi="Arial"/>
          <w:snapToGrid w:val="0"/>
          <w:sz w:val="18"/>
          <w:szCs w:val="18"/>
          <w:lang w:val="en-US"/>
        </w:rPr>
        <w:t>Sklodowska</w:t>
      </w:r>
      <w:proofErr w:type="spellEnd"/>
      <w:r w:rsidRPr="003E4D0E">
        <w:rPr>
          <w:rFonts w:ascii="Arial" w:hAnsi="Arial"/>
          <w:snapToGrid w:val="0"/>
          <w:sz w:val="18"/>
          <w:szCs w:val="18"/>
          <w:lang w:val="en-US"/>
        </w:rPr>
        <w:t>-Curie IF H2020-MSCA-IF-2016 (G.A.750611).</w:t>
      </w:r>
    </w:p>
    <w:p w:rsidR="00AD1D06" w:rsidRPr="003E4D0E" w:rsidRDefault="00AD1D06" w:rsidP="00DD2538">
      <w:pPr>
        <w:widowControl w:val="0"/>
        <w:spacing w:before="120" w:line="240" w:lineRule="atLeast"/>
        <w:jc w:val="both"/>
        <w:rPr>
          <w:rFonts w:ascii="Arial" w:hAnsi="Arial"/>
          <w:snapToGrid w:val="0"/>
          <w:sz w:val="18"/>
          <w:szCs w:val="18"/>
          <w:lang w:val="en-US"/>
        </w:rPr>
        <w:pPrChange w:id="220" w:author="Javier Moreno" w:date="2018-05-10T15:12:00Z">
          <w:pPr>
            <w:widowControl w:val="0"/>
            <w:spacing w:line="240" w:lineRule="atLeast"/>
            <w:jc w:val="both"/>
          </w:pPr>
        </w:pPrChange>
      </w:pPr>
    </w:p>
    <w:p w:rsidR="00C5752D" w:rsidRPr="003E4D0E" w:rsidRDefault="00C5752D" w:rsidP="00A4482E">
      <w:pPr>
        <w:widowControl w:val="0"/>
        <w:spacing w:before="120" w:line="240" w:lineRule="atLeast"/>
        <w:jc w:val="both"/>
        <w:outlineLvl w:val="0"/>
        <w:rPr>
          <w:rFonts w:ascii="Arial" w:hAnsi="Arial"/>
          <w:b/>
          <w:snapToGrid w:val="0"/>
          <w:lang w:val="en-US"/>
        </w:rPr>
      </w:pPr>
      <w:r w:rsidRPr="003E4D0E">
        <w:rPr>
          <w:rFonts w:ascii="Arial" w:hAnsi="Arial"/>
          <w:b/>
          <w:snapToGrid w:val="0"/>
          <w:lang w:val="en-US"/>
        </w:rPr>
        <w:t>References</w:t>
      </w:r>
    </w:p>
    <w:p w:rsidR="0028590B" w:rsidRPr="003E4D0E" w:rsidRDefault="0028590B" w:rsidP="006C70D2">
      <w:pPr>
        <w:pStyle w:val="Prrafodelista"/>
        <w:widowControl w:val="0"/>
        <w:numPr>
          <w:ilvl w:val="0"/>
          <w:numId w:val="33"/>
        </w:numPr>
        <w:tabs>
          <w:tab w:val="left" w:pos="284"/>
        </w:tabs>
        <w:spacing w:line="240" w:lineRule="atLeast"/>
        <w:ind w:left="284" w:hanging="284"/>
        <w:jc w:val="both"/>
        <w:rPr>
          <w:rFonts w:ascii="Arial" w:hAnsi="Arial"/>
          <w:snapToGrid w:val="0"/>
          <w:sz w:val="16"/>
          <w:szCs w:val="18"/>
          <w:lang w:val="en-US"/>
        </w:rPr>
      </w:pPr>
      <w:bookmarkStart w:id="221" w:name="_Ref377721932"/>
      <w:r w:rsidRPr="003E4D0E">
        <w:rPr>
          <w:rFonts w:ascii="Arial" w:hAnsi="Arial"/>
          <w:snapToGrid w:val="0"/>
          <w:sz w:val="16"/>
          <w:szCs w:val="18"/>
          <w:lang w:val="en-US"/>
        </w:rPr>
        <w:t>Cisco Visual Networking Index: Forecast and Methodology, 2016-2021.</w:t>
      </w:r>
    </w:p>
    <w:bookmarkEnd w:id="221"/>
    <w:p w:rsidR="009F43C8" w:rsidRPr="003E4D0E" w:rsidRDefault="009F43C8" w:rsidP="006C70D2">
      <w:pPr>
        <w:pStyle w:val="Prrafodelista"/>
        <w:widowControl w:val="0"/>
        <w:numPr>
          <w:ilvl w:val="0"/>
          <w:numId w:val="33"/>
        </w:numPr>
        <w:tabs>
          <w:tab w:val="left" w:pos="284"/>
        </w:tabs>
        <w:spacing w:line="240" w:lineRule="atLeast"/>
        <w:ind w:left="284" w:hanging="284"/>
        <w:jc w:val="both"/>
        <w:rPr>
          <w:rFonts w:ascii="Arial" w:hAnsi="Arial"/>
          <w:snapToGrid w:val="0"/>
          <w:sz w:val="16"/>
          <w:szCs w:val="18"/>
          <w:lang w:val="en-US"/>
        </w:rPr>
      </w:pPr>
      <w:r w:rsidRPr="003E4D0E">
        <w:rPr>
          <w:rFonts w:ascii="Arial" w:hAnsi="Arial"/>
          <w:snapToGrid w:val="0"/>
          <w:sz w:val="16"/>
          <w:szCs w:val="18"/>
          <w:lang w:val="en-US"/>
        </w:rPr>
        <w:t xml:space="preserve">Metro Network Traffic Growth: An Architecture Impact Study, Bells Labs, 2013. </w:t>
      </w:r>
    </w:p>
    <w:p w:rsidR="00F60D6E" w:rsidRPr="003E4D0E" w:rsidRDefault="00F60D6E" w:rsidP="006C70D2">
      <w:pPr>
        <w:pStyle w:val="Prrafodelista"/>
        <w:widowControl w:val="0"/>
        <w:numPr>
          <w:ilvl w:val="0"/>
          <w:numId w:val="33"/>
        </w:numPr>
        <w:tabs>
          <w:tab w:val="left" w:pos="284"/>
        </w:tabs>
        <w:spacing w:line="240" w:lineRule="atLeast"/>
        <w:ind w:left="284" w:hanging="284"/>
        <w:jc w:val="both"/>
        <w:rPr>
          <w:rFonts w:ascii="Arial" w:hAnsi="Arial"/>
          <w:snapToGrid w:val="0"/>
          <w:sz w:val="16"/>
          <w:szCs w:val="18"/>
          <w:lang w:val="en-US"/>
        </w:rPr>
      </w:pPr>
      <w:r w:rsidRPr="003E4D0E">
        <w:rPr>
          <w:rFonts w:ascii="Arial" w:hAnsi="Arial"/>
          <w:snapToGrid w:val="0"/>
          <w:sz w:val="16"/>
          <w:szCs w:val="18"/>
          <w:lang w:val="en-US"/>
        </w:rPr>
        <w:t xml:space="preserve">Metro-Haul Project. </w:t>
      </w:r>
      <w:hyperlink r:id="rId9" w:history="1">
        <w:r w:rsidRPr="003E4D0E">
          <w:rPr>
            <w:rStyle w:val="Hipervnculo"/>
            <w:rFonts w:ascii="Arial" w:hAnsi="Arial"/>
            <w:snapToGrid w:val="0"/>
            <w:sz w:val="16"/>
            <w:szCs w:val="18"/>
            <w:lang w:val="en-US"/>
          </w:rPr>
          <w:t>https://metro-haul.eu/</w:t>
        </w:r>
      </w:hyperlink>
      <w:r w:rsidR="00651A6D" w:rsidRPr="003E4D0E">
        <w:rPr>
          <w:rFonts w:ascii="Arial" w:hAnsi="Arial"/>
          <w:snapToGrid w:val="0"/>
          <w:sz w:val="16"/>
          <w:szCs w:val="18"/>
          <w:lang w:val="en-US"/>
        </w:rPr>
        <w:t>.</w:t>
      </w:r>
    </w:p>
    <w:p w:rsidR="000668BB" w:rsidRPr="003E4D0E" w:rsidRDefault="00664769" w:rsidP="005D6238">
      <w:pPr>
        <w:pStyle w:val="Prrafodelista"/>
        <w:widowControl w:val="0"/>
        <w:numPr>
          <w:ilvl w:val="0"/>
          <w:numId w:val="33"/>
        </w:numPr>
        <w:tabs>
          <w:tab w:val="left" w:pos="284"/>
        </w:tabs>
        <w:spacing w:line="240" w:lineRule="atLeast"/>
        <w:ind w:left="284" w:hanging="284"/>
        <w:jc w:val="both"/>
        <w:rPr>
          <w:rFonts w:ascii="Arial" w:hAnsi="Arial"/>
          <w:snapToGrid w:val="0"/>
          <w:sz w:val="16"/>
          <w:szCs w:val="18"/>
          <w:lang w:val="en-US"/>
        </w:rPr>
      </w:pPr>
      <w:r w:rsidRPr="003E4D0E">
        <w:rPr>
          <w:rFonts w:ascii="Arial" w:hAnsi="Arial"/>
          <w:snapToGrid w:val="0"/>
          <w:sz w:val="16"/>
          <w:szCs w:val="18"/>
          <w:lang w:val="en-US"/>
        </w:rPr>
        <w:t>P.</w:t>
      </w:r>
      <w:r w:rsidR="000668BB" w:rsidRPr="003E4D0E">
        <w:rPr>
          <w:rFonts w:ascii="Arial" w:hAnsi="Arial"/>
          <w:snapToGrid w:val="0"/>
          <w:sz w:val="16"/>
          <w:szCs w:val="18"/>
          <w:lang w:val="en-US"/>
        </w:rPr>
        <w:t xml:space="preserve"> </w:t>
      </w:r>
      <w:r w:rsidRPr="003E4D0E">
        <w:rPr>
          <w:rFonts w:ascii="Arial" w:hAnsi="Arial"/>
          <w:snapToGrid w:val="0"/>
          <w:sz w:val="16"/>
          <w:szCs w:val="18"/>
          <w:lang w:val="en-US"/>
        </w:rPr>
        <w:t>Pavon-Marino, F.J. Moreno-Muro, N. Skorin-Kapov, “Evolution of Core Traffic for Growing CDNs: Is the growth rate of core network traffic overestimated?”,</w:t>
      </w:r>
      <w:r w:rsidR="00651A6D" w:rsidRPr="003E4D0E">
        <w:rPr>
          <w:rFonts w:ascii="Arial" w:hAnsi="Arial"/>
          <w:i/>
          <w:snapToGrid w:val="0"/>
          <w:sz w:val="16"/>
          <w:szCs w:val="18"/>
          <w:lang w:val="en-US"/>
        </w:rPr>
        <w:t xml:space="preserve"> in Proceedings of The Optical Networking and Communication Conference and Exhibition</w:t>
      </w:r>
      <w:r w:rsidRPr="003E4D0E">
        <w:rPr>
          <w:rFonts w:ascii="Arial" w:hAnsi="Arial"/>
          <w:i/>
          <w:snapToGrid w:val="0"/>
          <w:sz w:val="16"/>
          <w:szCs w:val="18"/>
          <w:lang w:val="en-US"/>
        </w:rPr>
        <w:t>,</w:t>
      </w:r>
      <w:r w:rsidR="00651A6D" w:rsidRPr="003E4D0E">
        <w:rPr>
          <w:rFonts w:ascii="Arial" w:hAnsi="Arial"/>
          <w:i/>
          <w:snapToGrid w:val="0"/>
          <w:sz w:val="16"/>
          <w:szCs w:val="18"/>
          <w:lang w:val="en-US"/>
        </w:rPr>
        <w:t xml:space="preserve"> </w:t>
      </w:r>
      <w:r w:rsidR="00651A6D" w:rsidRPr="003E4D0E">
        <w:rPr>
          <w:rFonts w:ascii="Arial" w:hAnsi="Arial"/>
          <w:snapToGrid w:val="0"/>
          <w:sz w:val="16"/>
          <w:szCs w:val="18"/>
          <w:lang w:val="en-US"/>
        </w:rPr>
        <w:t>Los Angeles,</w:t>
      </w:r>
      <w:r w:rsidRPr="003E4D0E">
        <w:rPr>
          <w:rFonts w:ascii="Arial" w:hAnsi="Arial"/>
          <w:snapToGrid w:val="0"/>
          <w:sz w:val="16"/>
          <w:szCs w:val="18"/>
          <w:lang w:val="en-US"/>
        </w:rPr>
        <w:t xml:space="preserve"> USA, 2017</w:t>
      </w:r>
      <w:r w:rsidR="00651A6D" w:rsidRPr="003E4D0E">
        <w:rPr>
          <w:rFonts w:ascii="Arial" w:hAnsi="Arial"/>
          <w:snapToGrid w:val="0"/>
          <w:sz w:val="16"/>
          <w:szCs w:val="18"/>
          <w:lang w:val="en-US"/>
        </w:rPr>
        <w:t>.</w:t>
      </w:r>
    </w:p>
    <w:p w:rsidR="00C5752D" w:rsidRPr="003E4D0E" w:rsidRDefault="00651A6D" w:rsidP="005D6238">
      <w:pPr>
        <w:pStyle w:val="Prrafodelista"/>
        <w:widowControl w:val="0"/>
        <w:numPr>
          <w:ilvl w:val="0"/>
          <w:numId w:val="33"/>
        </w:numPr>
        <w:tabs>
          <w:tab w:val="left" w:pos="284"/>
        </w:tabs>
        <w:spacing w:line="240" w:lineRule="atLeast"/>
        <w:ind w:left="284" w:hanging="284"/>
        <w:jc w:val="both"/>
        <w:rPr>
          <w:rFonts w:ascii="Arial" w:hAnsi="Arial"/>
          <w:snapToGrid w:val="0"/>
          <w:sz w:val="16"/>
          <w:szCs w:val="18"/>
          <w:lang w:val="en-US"/>
        </w:rPr>
      </w:pPr>
      <w:r w:rsidRPr="003E4D0E">
        <w:rPr>
          <w:rFonts w:ascii="Arial" w:hAnsi="Arial"/>
          <w:snapToGrid w:val="0"/>
          <w:sz w:val="16"/>
          <w:szCs w:val="18"/>
          <w:lang w:val="en-US"/>
        </w:rPr>
        <w:t xml:space="preserve">F.J. Moreno-Muro, C. San-Nicolas-Martinez, E. Martin-Seoane, </w:t>
      </w:r>
      <w:r w:rsidRPr="003E4D0E">
        <w:rPr>
          <w:rFonts w:ascii="Arial" w:hAnsi="Arial"/>
          <w:i/>
          <w:snapToGrid w:val="0"/>
          <w:sz w:val="16"/>
          <w:szCs w:val="18"/>
          <w:lang w:val="en-US"/>
        </w:rPr>
        <w:t>et. al</w:t>
      </w:r>
      <w:r w:rsidRPr="003E4D0E">
        <w:rPr>
          <w:rFonts w:ascii="Arial" w:hAnsi="Arial"/>
          <w:snapToGrid w:val="0"/>
          <w:sz w:val="16"/>
          <w:szCs w:val="18"/>
          <w:lang w:val="en-US"/>
        </w:rPr>
        <w:t xml:space="preserve">, “Joint Optimal Service Chain Allocation, VNF instantiation and Metro Network Resource Management Demonstration”, </w:t>
      </w:r>
      <w:r w:rsidRPr="003E4D0E">
        <w:rPr>
          <w:rFonts w:ascii="Arial" w:hAnsi="Arial"/>
          <w:i/>
          <w:snapToGrid w:val="0"/>
          <w:sz w:val="16"/>
          <w:szCs w:val="18"/>
          <w:lang w:val="en-US"/>
        </w:rPr>
        <w:t>in Proceedings of The Optical Networking and Communication Conference and Exhibition</w:t>
      </w:r>
      <w:r w:rsidRPr="003E4D0E">
        <w:rPr>
          <w:rFonts w:ascii="Arial" w:hAnsi="Arial"/>
          <w:snapToGrid w:val="0"/>
          <w:sz w:val="16"/>
          <w:szCs w:val="18"/>
          <w:lang w:val="en-US"/>
        </w:rPr>
        <w:t>, San Diego, USA, 2018.</w:t>
      </w:r>
      <w:r w:rsidRPr="003E4D0E" w:rsidDel="00F60D6E">
        <w:rPr>
          <w:rFonts w:ascii="Arial" w:hAnsi="Arial"/>
          <w:snapToGrid w:val="0"/>
          <w:sz w:val="16"/>
          <w:szCs w:val="18"/>
          <w:lang w:val="en-US"/>
        </w:rPr>
        <w:t xml:space="preserve"> </w:t>
      </w:r>
    </w:p>
    <w:sectPr w:rsidR="00C5752D" w:rsidRPr="003E4D0E" w:rsidSect="005D6238">
      <w:type w:val="continuous"/>
      <w:pgSz w:w="11907" w:h="16840" w:code="9"/>
      <w:pgMar w:top="1418" w:right="1418" w:bottom="1418" w:left="1418" w:header="708" w:footer="708" w:gutter="0"/>
      <w:cols w:num="2" w:space="454"/>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DA82378"/>
    <w:lvl w:ilvl="0">
      <w:start w:val="1"/>
      <w:numFmt w:val="decimal"/>
      <w:pStyle w:val="Listaconnmeros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52C6DF94"/>
    <w:lvl w:ilvl="0">
      <w:start w:val="1"/>
      <w:numFmt w:val="decimal"/>
      <w:pStyle w:val="Listaconnmeros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FBF69DB6"/>
    <w:lvl w:ilvl="0">
      <w:start w:val="1"/>
      <w:numFmt w:val="decimal"/>
      <w:pStyle w:val="Listaconnmeros3"/>
      <w:lvlText w:val="%1."/>
      <w:lvlJc w:val="left"/>
      <w:pPr>
        <w:tabs>
          <w:tab w:val="num" w:pos="926"/>
        </w:tabs>
        <w:ind w:left="926" w:hanging="360"/>
      </w:pPr>
      <w:rPr>
        <w:rFonts w:cs="Times New Roman"/>
      </w:rPr>
    </w:lvl>
  </w:abstractNum>
  <w:abstractNum w:abstractNumId="3" w15:restartNumberingAfterBreak="0">
    <w:nsid w:val="FFFFFF7F"/>
    <w:multiLevelType w:val="singleLevel"/>
    <w:tmpl w:val="144C009A"/>
    <w:lvl w:ilvl="0">
      <w:start w:val="1"/>
      <w:numFmt w:val="decimal"/>
      <w:pStyle w:val="Listaconnmeros2"/>
      <w:lvlText w:val="%1."/>
      <w:lvlJc w:val="left"/>
      <w:pPr>
        <w:tabs>
          <w:tab w:val="num" w:pos="643"/>
        </w:tabs>
        <w:ind w:left="643" w:hanging="360"/>
      </w:pPr>
      <w:rPr>
        <w:rFonts w:cs="Times New Roman"/>
      </w:rPr>
    </w:lvl>
  </w:abstractNum>
  <w:abstractNum w:abstractNumId="4" w15:restartNumberingAfterBreak="0">
    <w:nsid w:val="FFFFFF80"/>
    <w:multiLevelType w:val="singleLevel"/>
    <w:tmpl w:val="09708DBE"/>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FD456D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3A8E90C"/>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912072C"/>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6B09002"/>
    <w:lvl w:ilvl="0">
      <w:start w:val="1"/>
      <w:numFmt w:val="decimal"/>
      <w:pStyle w:val="Listaconnmeros"/>
      <w:lvlText w:val="%1."/>
      <w:lvlJc w:val="left"/>
      <w:pPr>
        <w:tabs>
          <w:tab w:val="num" w:pos="360"/>
        </w:tabs>
        <w:ind w:left="360" w:hanging="360"/>
      </w:pPr>
      <w:rPr>
        <w:rFonts w:cs="Times New Roman"/>
      </w:rPr>
    </w:lvl>
  </w:abstractNum>
  <w:abstractNum w:abstractNumId="9" w15:restartNumberingAfterBreak="0">
    <w:nsid w:val="FFFFFF89"/>
    <w:multiLevelType w:val="singleLevel"/>
    <w:tmpl w:val="E892AD6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18E30177"/>
    <w:multiLevelType w:val="hybridMultilevel"/>
    <w:tmpl w:val="BAC80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F4FFC"/>
    <w:multiLevelType w:val="hybridMultilevel"/>
    <w:tmpl w:val="9FC2817C"/>
    <w:lvl w:ilvl="0" w:tplc="0C0A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29282A"/>
    <w:multiLevelType w:val="hybridMultilevel"/>
    <w:tmpl w:val="2F2AD290"/>
    <w:lvl w:ilvl="0" w:tplc="0409000F">
      <w:start w:val="1"/>
      <w:numFmt w:val="decimal"/>
      <w:lvlText w:val="%1."/>
      <w:lvlJc w:val="left"/>
      <w:pPr>
        <w:tabs>
          <w:tab w:val="num" w:pos="360"/>
        </w:tabs>
        <w:ind w:left="360" w:hanging="360"/>
      </w:pPr>
      <w:rPr>
        <w:rFonts w:cs="Times New Roman"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00631C9"/>
    <w:multiLevelType w:val="hybridMultilevel"/>
    <w:tmpl w:val="44EA42E4"/>
    <w:lvl w:ilvl="0" w:tplc="F8EAD79C">
      <w:start w:val="1"/>
      <w:numFmt w:val="bullet"/>
      <w:lvlText w:val=""/>
      <w:lvlJc w:val="left"/>
      <w:pPr>
        <w:tabs>
          <w:tab w:val="num" w:pos="360"/>
        </w:tabs>
        <w:ind w:left="36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445449"/>
    <w:multiLevelType w:val="hybridMultilevel"/>
    <w:tmpl w:val="C29EB726"/>
    <w:lvl w:ilvl="0" w:tplc="9938A920">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5" w15:restartNumberingAfterBreak="0">
    <w:nsid w:val="613C74E4"/>
    <w:multiLevelType w:val="hybridMultilevel"/>
    <w:tmpl w:val="DCB4A906"/>
    <w:lvl w:ilvl="0" w:tplc="0C0A000F">
      <w:start w:val="1"/>
      <w:numFmt w:val="decimal"/>
      <w:lvlText w:val="%1."/>
      <w:lvlJc w:val="left"/>
      <w:pPr>
        <w:ind w:left="1224" w:hanging="360"/>
      </w:pPr>
      <w:rPr>
        <w:rFonts w:hint="default"/>
        <w:b/>
      </w:rPr>
    </w:lvl>
    <w:lvl w:ilvl="1" w:tplc="EA740C9C">
      <w:start w:val="1"/>
      <w:numFmt w:val="lowerLetter"/>
      <w:lvlText w:val="%2."/>
      <w:lvlJc w:val="left"/>
      <w:pPr>
        <w:ind w:left="1944" w:hanging="360"/>
      </w:pPr>
      <w:rPr>
        <w:rFonts w:hint="default"/>
        <w:color w:val="auto"/>
      </w:r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6" w15:restartNumberingAfterBreak="0">
    <w:nsid w:val="76CE02AE"/>
    <w:multiLevelType w:val="hybridMultilevel"/>
    <w:tmpl w:val="B9F6BBC0"/>
    <w:lvl w:ilvl="0" w:tplc="557CDA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3"/>
  </w:num>
  <w:num w:numId="32">
    <w:abstractNumId w:val="12"/>
  </w:num>
  <w:num w:numId="33">
    <w:abstractNumId w:val="14"/>
  </w:num>
  <w:num w:numId="34">
    <w:abstractNumId w:val="11"/>
  </w:num>
  <w:num w:numId="35">
    <w:abstractNumId w:val="16"/>
  </w:num>
  <w:num w:numId="36">
    <w:abstractNumId w:val="10"/>
  </w:num>
  <w:num w:numId="37">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vier Moreno">
    <w15:presenceInfo w15:providerId="Windows Live" w15:userId="01b8c8de080c3d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hyphenationZone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92042"/>
    <w:rsid w:val="0000330F"/>
    <w:rsid w:val="00004430"/>
    <w:rsid w:val="00007705"/>
    <w:rsid w:val="0002083D"/>
    <w:rsid w:val="00025A28"/>
    <w:rsid w:val="00042E66"/>
    <w:rsid w:val="000668BB"/>
    <w:rsid w:val="000723FC"/>
    <w:rsid w:val="00093D73"/>
    <w:rsid w:val="000A4C23"/>
    <w:rsid w:val="000B064E"/>
    <w:rsid w:val="000B5A9C"/>
    <w:rsid w:val="000C0164"/>
    <w:rsid w:val="000D204A"/>
    <w:rsid w:val="000D79A4"/>
    <w:rsid w:val="00102C64"/>
    <w:rsid w:val="00112342"/>
    <w:rsid w:val="00116561"/>
    <w:rsid w:val="00120506"/>
    <w:rsid w:val="00124939"/>
    <w:rsid w:val="0012649D"/>
    <w:rsid w:val="001308B7"/>
    <w:rsid w:val="00153265"/>
    <w:rsid w:val="00154E9D"/>
    <w:rsid w:val="001A7081"/>
    <w:rsid w:val="001B3BD1"/>
    <w:rsid w:val="001C0543"/>
    <w:rsid w:val="001C2C72"/>
    <w:rsid w:val="001D100B"/>
    <w:rsid w:val="001E52B0"/>
    <w:rsid w:val="001E5A11"/>
    <w:rsid w:val="00200593"/>
    <w:rsid w:val="00200C22"/>
    <w:rsid w:val="00211A1F"/>
    <w:rsid w:val="00212802"/>
    <w:rsid w:val="0021647C"/>
    <w:rsid w:val="00231E78"/>
    <w:rsid w:val="00232F2C"/>
    <w:rsid w:val="00271B44"/>
    <w:rsid w:val="002761C7"/>
    <w:rsid w:val="00277038"/>
    <w:rsid w:val="0028590B"/>
    <w:rsid w:val="00292042"/>
    <w:rsid w:val="0029511D"/>
    <w:rsid w:val="002967B2"/>
    <w:rsid w:val="002C11DA"/>
    <w:rsid w:val="002C3B2A"/>
    <w:rsid w:val="002C6169"/>
    <w:rsid w:val="002C6BCC"/>
    <w:rsid w:val="002D6F1E"/>
    <w:rsid w:val="002E4EDC"/>
    <w:rsid w:val="002E5CA1"/>
    <w:rsid w:val="002F0028"/>
    <w:rsid w:val="002F4BB1"/>
    <w:rsid w:val="00302A9B"/>
    <w:rsid w:val="003440AE"/>
    <w:rsid w:val="003527EE"/>
    <w:rsid w:val="00353008"/>
    <w:rsid w:val="00355C85"/>
    <w:rsid w:val="003636D6"/>
    <w:rsid w:val="0036669B"/>
    <w:rsid w:val="00375470"/>
    <w:rsid w:val="00380C5B"/>
    <w:rsid w:val="0038242D"/>
    <w:rsid w:val="003C0E7C"/>
    <w:rsid w:val="003C165A"/>
    <w:rsid w:val="003D6DD0"/>
    <w:rsid w:val="003E0D10"/>
    <w:rsid w:val="003E4D0E"/>
    <w:rsid w:val="003F7C8F"/>
    <w:rsid w:val="004230C7"/>
    <w:rsid w:val="004231C8"/>
    <w:rsid w:val="004349E3"/>
    <w:rsid w:val="004475DB"/>
    <w:rsid w:val="00464FA6"/>
    <w:rsid w:val="00472223"/>
    <w:rsid w:val="00480CD0"/>
    <w:rsid w:val="004A358A"/>
    <w:rsid w:val="004C119A"/>
    <w:rsid w:val="004D2130"/>
    <w:rsid w:val="004D5243"/>
    <w:rsid w:val="004D7A22"/>
    <w:rsid w:val="004E413E"/>
    <w:rsid w:val="00500526"/>
    <w:rsid w:val="00505521"/>
    <w:rsid w:val="005065DF"/>
    <w:rsid w:val="00520992"/>
    <w:rsid w:val="005273DF"/>
    <w:rsid w:val="00566404"/>
    <w:rsid w:val="00574B77"/>
    <w:rsid w:val="005B58B4"/>
    <w:rsid w:val="005D6238"/>
    <w:rsid w:val="005D70DD"/>
    <w:rsid w:val="005E6BC4"/>
    <w:rsid w:val="005F1FF8"/>
    <w:rsid w:val="006112EB"/>
    <w:rsid w:val="00621B23"/>
    <w:rsid w:val="00623F80"/>
    <w:rsid w:val="006421F3"/>
    <w:rsid w:val="00642E99"/>
    <w:rsid w:val="00643A6A"/>
    <w:rsid w:val="00645762"/>
    <w:rsid w:val="00651A6D"/>
    <w:rsid w:val="00664769"/>
    <w:rsid w:val="00664FD3"/>
    <w:rsid w:val="00691BA7"/>
    <w:rsid w:val="006A0BFC"/>
    <w:rsid w:val="006A2CBD"/>
    <w:rsid w:val="006A4CFD"/>
    <w:rsid w:val="006B68A3"/>
    <w:rsid w:val="006C62E1"/>
    <w:rsid w:val="006C6DA9"/>
    <w:rsid w:val="006C70D2"/>
    <w:rsid w:val="006D04D7"/>
    <w:rsid w:val="006D68CF"/>
    <w:rsid w:val="006F44DD"/>
    <w:rsid w:val="00710097"/>
    <w:rsid w:val="007107E0"/>
    <w:rsid w:val="00712B87"/>
    <w:rsid w:val="007570DF"/>
    <w:rsid w:val="0078141A"/>
    <w:rsid w:val="007A7D92"/>
    <w:rsid w:val="007B174B"/>
    <w:rsid w:val="007B6307"/>
    <w:rsid w:val="007C1755"/>
    <w:rsid w:val="007D51C1"/>
    <w:rsid w:val="007D67B6"/>
    <w:rsid w:val="007D6904"/>
    <w:rsid w:val="007D7C40"/>
    <w:rsid w:val="007E07A1"/>
    <w:rsid w:val="007E6E16"/>
    <w:rsid w:val="007F2A45"/>
    <w:rsid w:val="00802CFF"/>
    <w:rsid w:val="00803FF9"/>
    <w:rsid w:val="00851AD1"/>
    <w:rsid w:val="008539E0"/>
    <w:rsid w:val="00857C0D"/>
    <w:rsid w:val="00867B16"/>
    <w:rsid w:val="008A4AD6"/>
    <w:rsid w:val="008A4B72"/>
    <w:rsid w:val="008C6667"/>
    <w:rsid w:val="008D0973"/>
    <w:rsid w:val="008D6D58"/>
    <w:rsid w:val="008E3CB3"/>
    <w:rsid w:val="008E62EE"/>
    <w:rsid w:val="008F29A4"/>
    <w:rsid w:val="008F4244"/>
    <w:rsid w:val="00900340"/>
    <w:rsid w:val="009148BA"/>
    <w:rsid w:val="00937B28"/>
    <w:rsid w:val="009714E0"/>
    <w:rsid w:val="00982A8E"/>
    <w:rsid w:val="00992185"/>
    <w:rsid w:val="009A39C5"/>
    <w:rsid w:val="009A5BF5"/>
    <w:rsid w:val="009B754D"/>
    <w:rsid w:val="009D48A5"/>
    <w:rsid w:val="009D55DA"/>
    <w:rsid w:val="009D5FD2"/>
    <w:rsid w:val="009E004B"/>
    <w:rsid w:val="009E6FB5"/>
    <w:rsid w:val="009F43C8"/>
    <w:rsid w:val="009F4CAD"/>
    <w:rsid w:val="00A123EF"/>
    <w:rsid w:val="00A14EA5"/>
    <w:rsid w:val="00A311DC"/>
    <w:rsid w:val="00A31712"/>
    <w:rsid w:val="00A4482E"/>
    <w:rsid w:val="00A463B3"/>
    <w:rsid w:val="00A47970"/>
    <w:rsid w:val="00A72196"/>
    <w:rsid w:val="00A9199B"/>
    <w:rsid w:val="00A95406"/>
    <w:rsid w:val="00AA0ECE"/>
    <w:rsid w:val="00AA3C29"/>
    <w:rsid w:val="00AA41BF"/>
    <w:rsid w:val="00AB065F"/>
    <w:rsid w:val="00AB364A"/>
    <w:rsid w:val="00AB7F8A"/>
    <w:rsid w:val="00AD1D06"/>
    <w:rsid w:val="00AD6F4D"/>
    <w:rsid w:val="00B02188"/>
    <w:rsid w:val="00B1663B"/>
    <w:rsid w:val="00B20CFE"/>
    <w:rsid w:val="00B21B52"/>
    <w:rsid w:val="00B3226C"/>
    <w:rsid w:val="00B42B2B"/>
    <w:rsid w:val="00B46603"/>
    <w:rsid w:val="00B605FE"/>
    <w:rsid w:val="00B67621"/>
    <w:rsid w:val="00B714E0"/>
    <w:rsid w:val="00B75107"/>
    <w:rsid w:val="00B842D6"/>
    <w:rsid w:val="00B855D9"/>
    <w:rsid w:val="00BD7F0F"/>
    <w:rsid w:val="00BF536E"/>
    <w:rsid w:val="00C0380B"/>
    <w:rsid w:val="00C135BA"/>
    <w:rsid w:val="00C22E76"/>
    <w:rsid w:val="00C33031"/>
    <w:rsid w:val="00C3696F"/>
    <w:rsid w:val="00C5752D"/>
    <w:rsid w:val="00C8393A"/>
    <w:rsid w:val="00C83E6E"/>
    <w:rsid w:val="00C86CAD"/>
    <w:rsid w:val="00CA1C98"/>
    <w:rsid w:val="00CD650A"/>
    <w:rsid w:val="00CE213D"/>
    <w:rsid w:val="00CE3652"/>
    <w:rsid w:val="00CF6F49"/>
    <w:rsid w:val="00CF7E8D"/>
    <w:rsid w:val="00D150E4"/>
    <w:rsid w:val="00D2579C"/>
    <w:rsid w:val="00D33AF2"/>
    <w:rsid w:val="00D5193A"/>
    <w:rsid w:val="00D72058"/>
    <w:rsid w:val="00D722ED"/>
    <w:rsid w:val="00D75392"/>
    <w:rsid w:val="00D83CE2"/>
    <w:rsid w:val="00D925FE"/>
    <w:rsid w:val="00DA2DD8"/>
    <w:rsid w:val="00DA4012"/>
    <w:rsid w:val="00DB07F4"/>
    <w:rsid w:val="00DD2538"/>
    <w:rsid w:val="00DE299D"/>
    <w:rsid w:val="00DF402B"/>
    <w:rsid w:val="00E04FAC"/>
    <w:rsid w:val="00E05AB6"/>
    <w:rsid w:val="00E1263B"/>
    <w:rsid w:val="00E2490B"/>
    <w:rsid w:val="00E277C6"/>
    <w:rsid w:val="00E36CA0"/>
    <w:rsid w:val="00E46BB5"/>
    <w:rsid w:val="00E54671"/>
    <w:rsid w:val="00E639A4"/>
    <w:rsid w:val="00E63CF8"/>
    <w:rsid w:val="00E672D0"/>
    <w:rsid w:val="00E867D5"/>
    <w:rsid w:val="00E912B9"/>
    <w:rsid w:val="00E946CC"/>
    <w:rsid w:val="00EA39BB"/>
    <w:rsid w:val="00EA5580"/>
    <w:rsid w:val="00EB3DEA"/>
    <w:rsid w:val="00EB4E64"/>
    <w:rsid w:val="00EC5132"/>
    <w:rsid w:val="00ED4D81"/>
    <w:rsid w:val="00ED4F13"/>
    <w:rsid w:val="00ED7332"/>
    <w:rsid w:val="00EE28C7"/>
    <w:rsid w:val="00EF3B8C"/>
    <w:rsid w:val="00F17A02"/>
    <w:rsid w:val="00F21929"/>
    <w:rsid w:val="00F234C5"/>
    <w:rsid w:val="00F37D9B"/>
    <w:rsid w:val="00F57F87"/>
    <w:rsid w:val="00F60D6E"/>
    <w:rsid w:val="00F62633"/>
    <w:rsid w:val="00F90C1B"/>
    <w:rsid w:val="00F94D5F"/>
    <w:rsid w:val="00F96503"/>
    <w:rsid w:val="00FA7BF3"/>
    <w:rsid w:val="00FB44DF"/>
    <w:rsid w:val="00FD1FA6"/>
    <w:rsid w:val="00FD538E"/>
    <w:rsid w:val="00FD637F"/>
    <w:rsid w:val="00FF1C19"/>
    <w:rsid w:val="00FF6BB8"/>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9"/>
    <o:shapelayout v:ext="edit">
      <o:idmap v:ext="edit" data="1"/>
    </o:shapelayout>
  </w:shapeDefaults>
  <w:decimalSymbol w:val=","/>
  <w:listSeparator w:val=";"/>
  <w15:docId w15:val="{E880DB0A-8C06-44D5-BAE2-9F0724EE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14E0"/>
    <w:rPr>
      <w:lang w:val="da-DK" w:eastAsia="da-DK"/>
    </w:rPr>
  </w:style>
  <w:style w:type="paragraph" w:styleId="Ttulo1">
    <w:name w:val="heading 1"/>
    <w:basedOn w:val="Normal"/>
    <w:next w:val="Normal"/>
    <w:link w:val="Ttulo1Car"/>
    <w:uiPriority w:val="99"/>
    <w:qFormat/>
    <w:rsid w:val="00093D73"/>
    <w:pPr>
      <w:keepNext/>
      <w:spacing w:before="240" w:after="60"/>
      <w:outlineLvl w:val="0"/>
    </w:pPr>
    <w:rPr>
      <w:rFonts w:ascii="Arial" w:hAnsi="Arial"/>
      <w:b/>
      <w:kern w:val="28"/>
      <w:sz w:val="28"/>
    </w:rPr>
  </w:style>
  <w:style w:type="paragraph" w:styleId="Ttulo2">
    <w:name w:val="heading 2"/>
    <w:basedOn w:val="Normal"/>
    <w:next w:val="Normal"/>
    <w:link w:val="Ttulo2Car"/>
    <w:uiPriority w:val="99"/>
    <w:qFormat/>
    <w:rsid w:val="00093D73"/>
    <w:pPr>
      <w:keepNext/>
      <w:spacing w:before="240" w:after="60"/>
      <w:outlineLvl w:val="1"/>
    </w:pPr>
    <w:rPr>
      <w:rFonts w:ascii="Arial" w:hAnsi="Arial"/>
      <w:b/>
      <w:i/>
      <w:sz w:val="24"/>
    </w:rPr>
  </w:style>
  <w:style w:type="paragraph" w:styleId="Ttulo3">
    <w:name w:val="heading 3"/>
    <w:basedOn w:val="Normal"/>
    <w:next w:val="Normal"/>
    <w:link w:val="Ttulo3Car"/>
    <w:uiPriority w:val="99"/>
    <w:qFormat/>
    <w:rsid w:val="00093D73"/>
    <w:pPr>
      <w:keepNext/>
      <w:spacing w:before="240" w:after="60"/>
      <w:outlineLvl w:val="2"/>
    </w:pPr>
    <w:rPr>
      <w:rFonts w:ascii="Arial" w:hAnsi="Arial"/>
      <w:sz w:val="24"/>
    </w:rPr>
  </w:style>
  <w:style w:type="paragraph" w:styleId="Ttulo4">
    <w:name w:val="heading 4"/>
    <w:basedOn w:val="Normal"/>
    <w:next w:val="Normal"/>
    <w:link w:val="Ttulo4Car"/>
    <w:uiPriority w:val="99"/>
    <w:qFormat/>
    <w:rsid w:val="00093D73"/>
    <w:pPr>
      <w:keepNext/>
      <w:spacing w:before="240" w:after="60"/>
      <w:outlineLvl w:val="3"/>
    </w:pPr>
    <w:rPr>
      <w:rFonts w:ascii="Arial" w:hAnsi="Arial"/>
      <w:b/>
      <w:sz w:val="24"/>
    </w:rPr>
  </w:style>
  <w:style w:type="paragraph" w:styleId="Ttulo5">
    <w:name w:val="heading 5"/>
    <w:basedOn w:val="Normal"/>
    <w:next w:val="Normal"/>
    <w:link w:val="Ttulo5Car"/>
    <w:uiPriority w:val="99"/>
    <w:qFormat/>
    <w:rsid w:val="00093D73"/>
    <w:pPr>
      <w:spacing w:before="240" w:after="60"/>
      <w:outlineLvl w:val="4"/>
    </w:pPr>
    <w:rPr>
      <w:sz w:val="22"/>
    </w:rPr>
  </w:style>
  <w:style w:type="paragraph" w:styleId="Ttulo6">
    <w:name w:val="heading 6"/>
    <w:basedOn w:val="Normal"/>
    <w:next w:val="Normal"/>
    <w:link w:val="Ttulo6Car"/>
    <w:uiPriority w:val="99"/>
    <w:qFormat/>
    <w:rsid w:val="00093D73"/>
    <w:pPr>
      <w:spacing w:before="240" w:after="60"/>
      <w:outlineLvl w:val="5"/>
    </w:pPr>
    <w:rPr>
      <w:i/>
      <w:sz w:val="22"/>
    </w:rPr>
  </w:style>
  <w:style w:type="paragraph" w:styleId="Ttulo7">
    <w:name w:val="heading 7"/>
    <w:basedOn w:val="Normal"/>
    <w:next w:val="Normal"/>
    <w:link w:val="Ttulo7Car"/>
    <w:uiPriority w:val="99"/>
    <w:qFormat/>
    <w:rsid w:val="00093D73"/>
    <w:pPr>
      <w:spacing w:before="240" w:after="60"/>
      <w:outlineLvl w:val="6"/>
    </w:pPr>
    <w:rPr>
      <w:rFonts w:ascii="Arial" w:hAnsi="Arial"/>
    </w:rPr>
  </w:style>
  <w:style w:type="paragraph" w:styleId="Ttulo8">
    <w:name w:val="heading 8"/>
    <w:basedOn w:val="Normal"/>
    <w:next w:val="Normal"/>
    <w:link w:val="Ttulo8Car"/>
    <w:uiPriority w:val="99"/>
    <w:qFormat/>
    <w:rsid w:val="00093D73"/>
    <w:pPr>
      <w:spacing w:before="240" w:after="60"/>
      <w:outlineLvl w:val="7"/>
    </w:pPr>
    <w:rPr>
      <w:rFonts w:ascii="Arial" w:hAnsi="Arial"/>
      <w:i/>
    </w:rPr>
  </w:style>
  <w:style w:type="paragraph" w:styleId="Ttulo9">
    <w:name w:val="heading 9"/>
    <w:basedOn w:val="Normal"/>
    <w:next w:val="Normal"/>
    <w:link w:val="Ttulo9Car"/>
    <w:uiPriority w:val="99"/>
    <w:qFormat/>
    <w:rsid w:val="00093D73"/>
    <w:p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E907BF"/>
    <w:rPr>
      <w:rFonts w:ascii="Cambria" w:eastAsia="Times New Roman" w:hAnsi="Cambria" w:cs="Times New Roman"/>
      <w:b/>
      <w:bCs/>
      <w:kern w:val="32"/>
      <w:sz w:val="32"/>
      <w:szCs w:val="32"/>
      <w:lang w:val="da-DK" w:eastAsia="da-DK"/>
    </w:rPr>
  </w:style>
  <w:style w:type="character" w:customStyle="1" w:styleId="Ttulo2Car">
    <w:name w:val="Título 2 Car"/>
    <w:link w:val="Ttulo2"/>
    <w:uiPriority w:val="9"/>
    <w:semiHidden/>
    <w:rsid w:val="00E907BF"/>
    <w:rPr>
      <w:rFonts w:ascii="Cambria" w:eastAsia="Times New Roman" w:hAnsi="Cambria" w:cs="Times New Roman"/>
      <w:b/>
      <w:bCs/>
      <w:i/>
      <w:iCs/>
      <w:sz w:val="28"/>
      <w:szCs w:val="28"/>
      <w:lang w:val="da-DK" w:eastAsia="da-DK"/>
    </w:rPr>
  </w:style>
  <w:style w:type="character" w:customStyle="1" w:styleId="Ttulo3Car">
    <w:name w:val="Título 3 Car"/>
    <w:link w:val="Ttulo3"/>
    <w:uiPriority w:val="9"/>
    <w:semiHidden/>
    <w:rsid w:val="00E907BF"/>
    <w:rPr>
      <w:rFonts w:ascii="Cambria" w:eastAsia="Times New Roman" w:hAnsi="Cambria" w:cs="Times New Roman"/>
      <w:b/>
      <w:bCs/>
      <w:sz w:val="26"/>
      <w:szCs w:val="26"/>
      <w:lang w:val="da-DK" w:eastAsia="da-DK"/>
    </w:rPr>
  </w:style>
  <w:style w:type="character" w:customStyle="1" w:styleId="Ttulo4Car">
    <w:name w:val="Título 4 Car"/>
    <w:link w:val="Ttulo4"/>
    <w:uiPriority w:val="9"/>
    <w:semiHidden/>
    <w:rsid w:val="00E907BF"/>
    <w:rPr>
      <w:rFonts w:ascii="Calibri" w:eastAsia="Times New Roman" w:hAnsi="Calibri" w:cs="Times New Roman"/>
      <w:b/>
      <w:bCs/>
      <w:sz w:val="28"/>
      <w:szCs w:val="28"/>
      <w:lang w:val="da-DK" w:eastAsia="da-DK"/>
    </w:rPr>
  </w:style>
  <w:style w:type="character" w:customStyle="1" w:styleId="Ttulo5Car">
    <w:name w:val="Título 5 Car"/>
    <w:link w:val="Ttulo5"/>
    <w:uiPriority w:val="9"/>
    <w:semiHidden/>
    <w:rsid w:val="00E907BF"/>
    <w:rPr>
      <w:rFonts w:ascii="Calibri" w:eastAsia="Times New Roman" w:hAnsi="Calibri" w:cs="Times New Roman"/>
      <w:b/>
      <w:bCs/>
      <w:i/>
      <w:iCs/>
      <w:sz w:val="26"/>
      <w:szCs w:val="26"/>
      <w:lang w:val="da-DK" w:eastAsia="da-DK"/>
    </w:rPr>
  </w:style>
  <w:style w:type="character" w:customStyle="1" w:styleId="Ttulo6Car">
    <w:name w:val="Título 6 Car"/>
    <w:link w:val="Ttulo6"/>
    <w:uiPriority w:val="9"/>
    <w:semiHidden/>
    <w:rsid w:val="00E907BF"/>
    <w:rPr>
      <w:rFonts w:ascii="Calibri" w:eastAsia="Times New Roman" w:hAnsi="Calibri" w:cs="Times New Roman"/>
      <w:b/>
      <w:bCs/>
      <w:lang w:val="da-DK" w:eastAsia="da-DK"/>
    </w:rPr>
  </w:style>
  <w:style w:type="character" w:customStyle="1" w:styleId="Ttulo7Car">
    <w:name w:val="Título 7 Car"/>
    <w:link w:val="Ttulo7"/>
    <w:uiPriority w:val="9"/>
    <w:semiHidden/>
    <w:rsid w:val="00E907BF"/>
    <w:rPr>
      <w:rFonts w:ascii="Calibri" w:eastAsia="Times New Roman" w:hAnsi="Calibri" w:cs="Times New Roman"/>
      <w:sz w:val="24"/>
      <w:szCs w:val="24"/>
      <w:lang w:val="da-DK" w:eastAsia="da-DK"/>
    </w:rPr>
  </w:style>
  <w:style w:type="character" w:customStyle="1" w:styleId="Ttulo8Car">
    <w:name w:val="Título 8 Car"/>
    <w:link w:val="Ttulo8"/>
    <w:uiPriority w:val="9"/>
    <w:semiHidden/>
    <w:rsid w:val="00E907BF"/>
    <w:rPr>
      <w:rFonts w:ascii="Calibri" w:eastAsia="Times New Roman" w:hAnsi="Calibri" w:cs="Times New Roman"/>
      <w:i/>
      <w:iCs/>
      <w:sz w:val="24"/>
      <w:szCs w:val="24"/>
      <w:lang w:val="da-DK" w:eastAsia="da-DK"/>
    </w:rPr>
  </w:style>
  <w:style w:type="character" w:customStyle="1" w:styleId="Ttulo9Car">
    <w:name w:val="Título 9 Car"/>
    <w:link w:val="Ttulo9"/>
    <w:uiPriority w:val="9"/>
    <w:semiHidden/>
    <w:rsid w:val="00E907BF"/>
    <w:rPr>
      <w:rFonts w:ascii="Cambria" w:eastAsia="Times New Roman" w:hAnsi="Cambria" w:cs="Times New Roman"/>
      <w:lang w:val="da-DK" w:eastAsia="da-DK"/>
    </w:rPr>
  </w:style>
  <w:style w:type="paragraph" w:styleId="Mapadeldocumento">
    <w:name w:val="Document Map"/>
    <w:basedOn w:val="Normal"/>
    <w:link w:val="MapadeldocumentoCar"/>
    <w:uiPriority w:val="99"/>
    <w:semiHidden/>
    <w:rsid w:val="00093D73"/>
    <w:pPr>
      <w:shd w:val="clear" w:color="auto" w:fill="000080"/>
    </w:pPr>
    <w:rPr>
      <w:rFonts w:ascii="Tahoma" w:hAnsi="Tahoma"/>
    </w:rPr>
  </w:style>
  <w:style w:type="character" w:customStyle="1" w:styleId="MapadeldocumentoCar">
    <w:name w:val="Mapa del documento Car"/>
    <w:link w:val="Mapadeldocumento"/>
    <w:uiPriority w:val="99"/>
    <w:semiHidden/>
    <w:rsid w:val="00E907BF"/>
    <w:rPr>
      <w:sz w:val="0"/>
      <w:szCs w:val="0"/>
      <w:lang w:val="da-DK" w:eastAsia="da-DK"/>
    </w:rPr>
  </w:style>
  <w:style w:type="paragraph" w:styleId="Remitedesobre">
    <w:name w:val="envelope return"/>
    <w:basedOn w:val="Normal"/>
    <w:uiPriority w:val="99"/>
    <w:semiHidden/>
    <w:rsid w:val="00093D73"/>
    <w:rPr>
      <w:rFonts w:ascii="Arial" w:hAnsi="Arial"/>
    </w:rPr>
  </w:style>
  <w:style w:type="paragraph" w:styleId="Textosinformato">
    <w:name w:val="Plain Text"/>
    <w:basedOn w:val="Normal"/>
    <w:link w:val="TextosinformatoCar"/>
    <w:uiPriority w:val="99"/>
    <w:semiHidden/>
    <w:rsid w:val="00093D73"/>
    <w:rPr>
      <w:rFonts w:ascii="Courier New" w:hAnsi="Courier New"/>
    </w:rPr>
  </w:style>
  <w:style w:type="character" w:customStyle="1" w:styleId="TextosinformatoCar">
    <w:name w:val="Texto sin formato Car"/>
    <w:link w:val="Textosinformato"/>
    <w:uiPriority w:val="99"/>
    <w:semiHidden/>
    <w:rsid w:val="00E907BF"/>
    <w:rPr>
      <w:rFonts w:ascii="Courier New" w:hAnsi="Courier New" w:cs="Courier New"/>
      <w:sz w:val="20"/>
      <w:szCs w:val="20"/>
      <w:lang w:val="da-DK" w:eastAsia="da-DK"/>
    </w:rPr>
  </w:style>
  <w:style w:type="paragraph" w:styleId="Descripcin">
    <w:name w:val="caption"/>
    <w:basedOn w:val="Normal"/>
    <w:next w:val="Normal"/>
    <w:uiPriority w:val="99"/>
    <w:qFormat/>
    <w:rsid w:val="00093D73"/>
    <w:pPr>
      <w:spacing w:before="120" w:after="120"/>
    </w:pPr>
    <w:rPr>
      <w:b/>
    </w:rPr>
  </w:style>
  <w:style w:type="paragraph" w:styleId="Textodebloque">
    <w:name w:val="Block Text"/>
    <w:basedOn w:val="Normal"/>
    <w:uiPriority w:val="99"/>
    <w:semiHidden/>
    <w:rsid w:val="00093D73"/>
    <w:pPr>
      <w:spacing w:after="120"/>
      <w:ind w:left="1440" w:right="1440"/>
    </w:pPr>
  </w:style>
  <w:style w:type="paragraph" w:styleId="Encabezadodemensaje">
    <w:name w:val="Message Header"/>
    <w:basedOn w:val="Normal"/>
    <w:link w:val="EncabezadodemensajeCar"/>
    <w:uiPriority w:val="99"/>
    <w:semiHidden/>
    <w:rsid w:val="00093D73"/>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character" w:customStyle="1" w:styleId="EncabezadodemensajeCar">
    <w:name w:val="Encabezado de mensaje Car"/>
    <w:link w:val="Encabezadodemensaje"/>
    <w:uiPriority w:val="99"/>
    <w:semiHidden/>
    <w:rsid w:val="00E907BF"/>
    <w:rPr>
      <w:rFonts w:ascii="Cambria" w:eastAsia="Times New Roman" w:hAnsi="Cambria" w:cs="Times New Roman"/>
      <w:sz w:val="24"/>
      <w:szCs w:val="24"/>
      <w:shd w:val="pct20" w:color="auto" w:fill="auto"/>
      <w:lang w:val="da-DK" w:eastAsia="da-DK"/>
    </w:rPr>
  </w:style>
  <w:style w:type="paragraph" w:styleId="Textoindependiente">
    <w:name w:val="Body Text"/>
    <w:basedOn w:val="Normal"/>
    <w:link w:val="TextoindependienteCar"/>
    <w:uiPriority w:val="99"/>
    <w:semiHidden/>
    <w:rsid w:val="00093D73"/>
    <w:pPr>
      <w:spacing w:after="120"/>
    </w:pPr>
  </w:style>
  <w:style w:type="character" w:customStyle="1" w:styleId="TextoindependienteCar">
    <w:name w:val="Texto independiente Car"/>
    <w:link w:val="Textoindependiente"/>
    <w:uiPriority w:val="99"/>
    <w:semiHidden/>
    <w:rsid w:val="00E907BF"/>
    <w:rPr>
      <w:sz w:val="20"/>
      <w:szCs w:val="20"/>
      <w:lang w:val="da-DK" w:eastAsia="da-DK"/>
    </w:rPr>
  </w:style>
  <w:style w:type="paragraph" w:styleId="Textoindependienteprimerasangra">
    <w:name w:val="Body Text First Indent"/>
    <w:basedOn w:val="Textoindependiente"/>
    <w:link w:val="TextoindependienteprimerasangraCar"/>
    <w:uiPriority w:val="99"/>
    <w:semiHidden/>
    <w:rsid w:val="00093D73"/>
    <w:pPr>
      <w:ind w:firstLine="210"/>
    </w:pPr>
  </w:style>
  <w:style w:type="character" w:customStyle="1" w:styleId="TextoindependienteprimerasangraCar">
    <w:name w:val="Texto independiente primera sangría Car"/>
    <w:link w:val="Textoindependienteprimerasangra"/>
    <w:uiPriority w:val="99"/>
    <w:semiHidden/>
    <w:rsid w:val="00E907BF"/>
    <w:rPr>
      <w:sz w:val="20"/>
      <w:szCs w:val="20"/>
      <w:lang w:val="da-DK" w:eastAsia="da-DK"/>
    </w:rPr>
  </w:style>
  <w:style w:type="paragraph" w:styleId="Sangradetextonormal">
    <w:name w:val="Body Text Indent"/>
    <w:basedOn w:val="Normal"/>
    <w:link w:val="SangradetextonormalCar"/>
    <w:uiPriority w:val="99"/>
    <w:semiHidden/>
    <w:rsid w:val="00093D73"/>
    <w:pPr>
      <w:spacing w:after="120" w:line="480" w:lineRule="auto"/>
    </w:pPr>
  </w:style>
  <w:style w:type="character" w:customStyle="1" w:styleId="SangradetextonormalCar">
    <w:name w:val="Sangría de texto normal Car"/>
    <w:link w:val="Sangradetextonormal"/>
    <w:uiPriority w:val="99"/>
    <w:semiHidden/>
    <w:rsid w:val="00E907BF"/>
    <w:rPr>
      <w:sz w:val="20"/>
      <w:szCs w:val="20"/>
      <w:lang w:val="da-DK" w:eastAsia="da-DK"/>
    </w:rPr>
  </w:style>
  <w:style w:type="paragraph" w:styleId="Textoindependienteprimerasangra2">
    <w:name w:val="Body Text First Indent 2"/>
    <w:basedOn w:val="Sangradetextonormal"/>
    <w:link w:val="Textoindependienteprimerasangra2Car"/>
    <w:uiPriority w:val="99"/>
    <w:semiHidden/>
    <w:rsid w:val="00093D73"/>
    <w:pPr>
      <w:spacing w:line="240" w:lineRule="auto"/>
      <w:ind w:left="283" w:firstLine="210"/>
    </w:pPr>
  </w:style>
  <w:style w:type="character" w:customStyle="1" w:styleId="Textoindependienteprimerasangra2Car">
    <w:name w:val="Texto independiente primera sangría 2 Car"/>
    <w:link w:val="Textoindependienteprimerasangra2"/>
    <w:uiPriority w:val="99"/>
    <w:semiHidden/>
    <w:rsid w:val="00E907BF"/>
    <w:rPr>
      <w:sz w:val="20"/>
      <w:szCs w:val="20"/>
      <w:lang w:val="da-DK" w:eastAsia="da-DK"/>
    </w:rPr>
  </w:style>
  <w:style w:type="paragraph" w:styleId="Textoindependiente3">
    <w:name w:val="Body Text 3"/>
    <w:basedOn w:val="Normal"/>
    <w:link w:val="Textoindependiente3Car"/>
    <w:uiPriority w:val="99"/>
    <w:semiHidden/>
    <w:rsid w:val="00093D73"/>
    <w:pPr>
      <w:spacing w:after="120"/>
    </w:pPr>
    <w:rPr>
      <w:sz w:val="16"/>
    </w:rPr>
  </w:style>
  <w:style w:type="character" w:customStyle="1" w:styleId="Textoindependiente3Car">
    <w:name w:val="Texto independiente 3 Car"/>
    <w:link w:val="Textoindependiente3"/>
    <w:uiPriority w:val="99"/>
    <w:semiHidden/>
    <w:rsid w:val="00E907BF"/>
    <w:rPr>
      <w:sz w:val="16"/>
      <w:szCs w:val="16"/>
      <w:lang w:val="da-DK" w:eastAsia="da-DK"/>
    </w:rPr>
  </w:style>
  <w:style w:type="paragraph" w:styleId="Sangra2detindependiente">
    <w:name w:val="Body Text Indent 2"/>
    <w:basedOn w:val="Normal"/>
    <w:link w:val="Sangra2detindependienteCar"/>
    <w:uiPriority w:val="99"/>
    <w:semiHidden/>
    <w:rsid w:val="00093D73"/>
    <w:pPr>
      <w:spacing w:after="120" w:line="480" w:lineRule="auto"/>
      <w:ind w:left="283"/>
    </w:pPr>
  </w:style>
  <w:style w:type="character" w:customStyle="1" w:styleId="Sangra2detindependienteCar">
    <w:name w:val="Sangría 2 de t. independiente Car"/>
    <w:link w:val="Sangra2detindependiente"/>
    <w:uiPriority w:val="99"/>
    <w:semiHidden/>
    <w:rsid w:val="00E907BF"/>
    <w:rPr>
      <w:sz w:val="20"/>
      <w:szCs w:val="20"/>
      <w:lang w:val="da-DK" w:eastAsia="da-DK"/>
    </w:rPr>
  </w:style>
  <w:style w:type="paragraph" w:styleId="Sangra3detindependiente">
    <w:name w:val="Body Text Indent 3"/>
    <w:basedOn w:val="Normal"/>
    <w:link w:val="Sangra3detindependienteCar"/>
    <w:uiPriority w:val="99"/>
    <w:semiHidden/>
    <w:rsid w:val="00093D73"/>
    <w:pPr>
      <w:spacing w:after="120"/>
      <w:ind w:left="283"/>
    </w:pPr>
    <w:rPr>
      <w:sz w:val="16"/>
    </w:rPr>
  </w:style>
  <w:style w:type="character" w:customStyle="1" w:styleId="Sangra3detindependienteCar">
    <w:name w:val="Sangría 3 de t. independiente Car"/>
    <w:link w:val="Sangra3detindependiente"/>
    <w:uiPriority w:val="99"/>
    <w:semiHidden/>
    <w:rsid w:val="00E907BF"/>
    <w:rPr>
      <w:sz w:val="16"/>
      <w:szCs w:val="16"/>
      <w:lang w:val="da-DK" w:eastAsia="da-DK"/>
    </w:rPr>
  </w:style>
  <w:style w:type="paragraph" w:styleId="Encabezadodelista">
    <w:name w:val="toa heading"/>
    <w:basedOn w:val="Normal"/>
    <w:next w:val="Normal"/>
    <w:uiPriority w:val="99"/>
    <w:semiHidden/>
    <w:rsid w:val="00093D73"/>
    <w:pPr>
      <w:spacing w:before="120"/>
    </w:pPr>
    <w:rPr>
      <w:rFonts w:ascii="Arial" w:hAnsi="Arial"/>
      <w:b/>
      <w:sz w:val="24"/>
    </w:rPr>
  </w:style>
  <w:style w:type="paragraph" w:styleId="Textoconsangra">
    <w:name w:val="table of authorities"/>
    <w:basedOn w:val="Normal"/>
    <w:next w:val="Normal"/>
    <w:uiPriority w:val="99"/>
    <w:semiHidden/>
    <w:rsid w:val="00093D73"/>
    <w:pPr>
      <w:ind w:left="200" w:hanging="200"/>
    </w:pPr>
  </w:style>
  <w:style w:type="paragraph" w:styleId="Fecha">
    <w:name w:val="Date"/>
    <w:basedOn w:val="Normal"/>
    <w:next w:val="Normal"/>
    <w:link w:val="FechaCar"/>
    <w:uiPriority w:val="99"/>
    <w:semiHidden/>
    <w:rsid w:val="00093D73"/>
  </w:style>
  <w:style w:type="character" w:customStyle="1" w:styleId="FechaCar">
    <w:name w:val="Fecha Car"/>
    <w:link w:val="Fecha"/>
    <w:uiPriority w:val="99"/>
    <w:semiHidden/>
    <w:rsid w:val="00E907BF"/>
    <w:rPr>
      <w:sz w:val="20"/>
      <w:szCs w:val="20"/>
      <w:lang w:val="da-DK" w:eastAsia="da-DK"/>
    </w:rPr>
  </w:style>
  <w:style w:type="paragraph" w:styleId="Textonotapie">
    <w:name w:val="footnote text"/>
    <w:basedOn w:val="Normal"/>
    <w:link w:val="TextonotapieCar"/>
    <w:uiPriority w:val="99"/>
    <w:semiHidden/>
    <w:rsid w:val="00093D73"/>
  </w:style>
  <w:style w:type="character" w:customStyle="1" w:styleId="TextonotapieCar">
    <w:name w:val="Texto nota pie Car"/>
    <w:link w:val="Textonotapie"/>
    <w:uiPriority w:val="99"/>
    <w:semiHidden/>
    <w:rsid w:val="00E907BF"/>
    <w:rPr>
      <w:sz w:val="20"/>
      <w:szCs w:val="20"/>
      <w:lang w:val="da-DK" w:eastAsia="da-DK"/>
    </w:rPr>
  </w:style>
  <w:style w:type="paragraph" w:styleId="ndice1">
    <w:name w:val="index 1"/>
    <w:basedOn w:val="Normal"/>
    <w:next w:val="Normal"/>
    <w:autoRedefine/>
    <w:uiPriority w:val="99"/>
    <w:semiHidden/>
    <w:rsid w:val="00093D73"/>
    <w:pPr>
      <w:ind w:left="200" w:hanging="200"/>
    </w:pPr>
  </w:style>
  <w:style w:type="paragraph" w:styleId="ndice2">
    <w:name w:val="index 2"/>
    <w:basedOn w:val="Normal"/>
    <w:next w:val="Normal"/>
    <w:autoRedefine/>
    <w:uiPriority w:val="99"/>
    <w:semiHidden/>
    <w:rsid w:val="00093D73"/>
    <w:pPr>
      <w:ind w:left="400" w:hanging="200"/>
    </w:pPr>
  </w:style>
  <w:style w:type="paragraph" w:styleId="ndice3">
    <w:name w:val="index 3"/>
    <w:basedOn w:val="Normal"/>
    <w:next w:val="Normal"/>
    <w:autoRedefine/>
    <w:uiPriority w:val="99"/>
    <w:semiHidden/>
    <w:rsid w:val="00093D73"/>
    <w:pPr>
      <w:ind w:left="600" w:hanging="200"/>
    </w:pPr>
  </w:style>
  <w:style w:type="paragraph" w:styleId="ndice4">
    <w:name w:val="index 4"/>
    <w:basedOn w:val="Normal"/>
    <w:next w:val="Normal"/>
    <w:autoRedefine/>
    <w:uiPriority w:val="99"/>
    <w:semiHidden/>
    <w:rsid w:val="00093D73"/>
    <w:pPr>
      <w:ind w:left="800" w:hanging="200"/>
    </w:pPr>
  </w:style>
  <w:style w:type="paragraph" w:styleId="ndice5">
    <w:name w:val="index 5"/>
    <w:basedOn w:val="Normal"/>
    <w:next w:val="Normal"/>
    <w:autoRedefine/>
    <w:uiPriority w:val="99"/>
    <w:semiHidden/>
    <w:rsid w:val="00093D73"/>
    <w:pPr>
      <w:ind w:left="1000" w:hanging="200"/>
    </w:pPr>
  </w:style>
  <w:style w:type="paragraph" w:styleId="ndice6">
    <w:name w:val="index 6"/>
    <w:basedOn w:val="Normal"/>
    <w:next w:val="Normal"/>
    <w:autoRedefine/>
    <w:uiPriority w:val="99"/>
    <w:semiHidden/>
    <w:rsid w:val="00093D73"/>
    <w:pPr>
      <w:ind w:left="1200" w:hanging="200"/>
    </w:pPr>
  </w:style>
  <w:style w:type="paragraph" w:styleId="ndice7">
    <w:name w:val="index 7"/>
    <w:basedOn w:val="Normal"/>
    <w:next w:val="Normal"/>
    <w:autoRedefine/>
    <w:uiPriority w:val="99"/>
    <w:semiHidden/>
    <w:rsid w:val="00093D73"/>
    <w:pPr>
      <w:ind w:left="1400" w:hanging="200"/>
    </w:pPr>
  </w:style>
  <w:style w:type="paragraph" w:styleId="ndice8">
    <w:name w:val="index 8"/>
    <w:basedOn w:val="Normal"/>
    <w:next w:val="Normal"/>
    <w:autoRedefine/>
    <w:uiPriority w:val="99"/>
    <w:semiHidden/>
    <w:rsid w:val="00093D73"/>
    <w:pPr>
      <w:ind w:left="1600" w:hanging="200"/>
    </w:pPr>
  </w:style>
  <w:style w:type="paragraph" w:styleId="ndice9">
    <w:name w:val="index 9"/>
    <w:basedOn w:val="Normal"/>
    <w:next w:val="Normal"/>
    <w:autoRedefine/>
    <w:uiPriority w:val="99"/>
    <w:semiHidden/>
    <w:rsid w:val="00093D73"/>
    <w:pPr>
      <w:ind w:left="1800" w:hanging="200"/>
    </w:pPr>
  </w:style>
  <w:style w:type="paragraph" w:styleId="Ttulodendice">
    <w:name w:val="index heading"/>
    <w:basedOn w:val="Normal"/>
    <w:next w:val="ndice1"/>
    <w:uiPriority w:val="99"/>
    <w:semiHidden/>
    <w:rsid w:val="00093D73"/>
    <w:rPr>
      <w:rFonts w:ascii="Arial" w:hAnsi="Arial"/>
      <w:b/>
    </w:rPr>
  </w:style>
  <w:style w:type="paragraph" w:styleId="TDC1">
    <w:name w:val="toc 1"/>
    <w:basedOn w:val="Normal"/>
    <w:next w:val="Normal"/>
    <w:autoRedefine/>
    <w:uiPriority w:val="99"/>
    <w:semiHidden/>
    <w:rsid w:val="00093D73"/>
  </w:style>
  <w:style w:type="paragraph" w:styleId="TDC2">
    <w:name w:val="toc 2"/>
    <w:basedOn w:val="Normal"/>
    <w:next w:val="Normal"/>
    <w:autoRedefine/>
    <w:uiPriority w:val="99"/>
    <w:semiHidden/>
    <w:rsid w:val="00093D73"/>
    <w:pPr>
      <w:ind w:left="200"/>
    </w:pPr>
  </w:style>
  <w:style w:type="paragraph" w:styleId="TDC3">
    <w:name w:val="toc 3"/>
    <w:basedOn w:val="Normal"/>
    <w:next w:val="Normal"/>
    <w:autoRedefine/>
    <w:uiPriority w:val="99"/>
    <w:semiHidden/>
    <w:rsid w:val="00093D73"/>
    <w:pPr>
      <w:ind w:left="400"/>
    </w:pPr>
  </w:style>
  <w:style w:type="paragraph" w:styleId="TDC4">
    <w:name w:val="toc 4"/>
    <w:basedOn w:val="Normal"/>
    <w:next w:val="Normal"/>
    <w:autoRedefine/>
    <w:uiPriority w:val="99"/>
    <w:semiHidden/>
    <w:rsid w:val="00093D73"/>
    <w:pPr>
      <w:ind w:left="600"/>
    </w:pPr>
  </w:style>
  <w:style w:type="paragraph" w:styleId="TDC5">
    <w:name w:val="toc 5"/>
    <w:basedOn w:val="Normal"/>
    <w:next w:val="Normal"/>
    <w:autoRedefine/>
    <w:uiPriority w:val="99"/>
    <w:semiHidden/>
    <w:rsid w:val="00093D73"/>
    <w:pPr>
      <w:ind w:left="800"/>
    </w:pPr>
  </w:style>
  <w:style w:type="paragraph" w:styleId="TDC6">
    <w:name w:val="toc 6"/>
    <w:basedOn w:val="Normal"/>
    <w:next w:val="Normal"/>
    <w:autoRedefine/>
    <w:uiPriority w:val="99"/>
    <w:semiHidden/>
    <w:rsid w:val="00093D73"/>
    <w:pPr>
      <w:ind w:left="1000"/>
    </w:pPr>
  </w:style>
  <w:style w:type="paragraph" w:styleId="TDC7">
    <w:name w:val="toc 7"/>
    <w:basedOn w:val="Normal"/>
    <w:next w:val="Normal"/>
    <w:autoRedefine/>
    <w:uiPriority w:val="99"/>
    <w:semiHidden/>
    <w:rsid w:val="00093D73"/>
    <w:pPr>
      <w:ind w:left="1200"/>
    </w:pPr>
  </w:style>
  <w:style w:type="paragraph" w:styleId="TDC8">
    <w:name w:val="toc 8"/>
    <w:basedOn w:val="Normal"/>
    <w:next w:val="Normal"/>
    <w:autoRedefine/>
    <w:uiPriority w:val="99"/>
    <w:semiHidden/>
    <w:rsid w:val="00093D73"/>
    <w:pPr>
      <w:ind w:left="1400"/>
    </w:pPr>
  </w:style>
  <w:style w:type="paragraph" w:styleId="TDC9">
    <w:name w:val="toc 9"/>
    <w:basedOn w:val="Normal"/>
    <w:next w:val="Normal"/>
    <w:autoRedefine/>
    <w:uiPriority w:val="99"/>
    <w:semiHidden/>
    <w:rsid w:val="00093D73"/>
    <w:pPr>
      <w:ind w:left="1600"/>
    </w:pPr>
  </w:style>
  <w:style w:type="paragraph" w:styleId="Textocomentario">
    <w:name w:val="annotation text"/>
    <w:basedOn w:val="Normal"/>
    <w:link w:val="TextocomentarioCar"/>
    <w:uiPriority w:val="99"/>
    <w:semiHidden/>
    <w:rsid w:val="00093D73"/>
  </w:style>
  <w:style w:type="character" w:customStyle="1" w:styleId="TextocomentarioCar">
    <w:name w:val="Texto comentario Car"/>
    <w:link w:val="Textocomentario"/>
    <w:uiPriority w:val="99"/>
    <w:semiHidden/>
    <w:rsid w:val="00E907BF"/>
    <w:rPr>
      <w:sz w:val="20"/>
      <w:szCs w:val="20"/>
      <w:lang w:val="da-DK" w:eastAsia="da-DK"/>
    </w:rPr>
  </w:style>
  <w:style w:type="paragraph" w:styleId="Tabladeilustraciones">
    <w:name w:val="table of figures"/>
    <w:basedOn w:val="Normal"/>
    <w:next w:val="Normal"/>
    <w:uiPriority w:val="99"/>
    <w:semiHidden/>
    <w:rsid w:val="00093D73"/>
    <w:pPr>
      <w:ind w:left="400" w:hanging="400"/>
    </w:pPr>
  </w:style>
  <w:style w:type="paragraph" w:styleId="Textomacro">
    <w:name w:val="macro"/>
    <w:link w:val="TextomacroCar"/>
    <w:uiPriority w:val="99"/>
    <w:semiHidden/>
    <w:rsid w:val="00093D73"/>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da-DK" w:eastAsia="da-DK"/>
    </w:rPr>
  </w:style>
  <w:style w:type="character" w:customStyle="1" w:styleId="TextomacroCar">
    <w:name w:val="Texto macro Car"/>
    <w:link w:val="Textomacro"/>
    <w:uiPriority w:val="99"/>
    <w:semiHidden/>
    <w:rsid w:val="00E907BF"/>
    <w:rPr>
      <w:rFonts w:ascii="Courier New" w:hAnsi="Courier New" w:cs="Courier New"/>
      <w:sz w:val="20"/>
      <w:szCs w:val="20"/>
      <w:lang w:val="da-DK" w:eastAsia="da-DK"/>
    </w:rPr>
  </w:style>
  <w:style w:type="paragraph" w:styleId="Direccinsobre">
    <w:name w:val="envelope address"/>
    <w:basedOn w:val="Normal"/>
    <w:uiPriority w:val="99"/>
    <w:semiHidden/>
    <w:rsid w:val="00093D73"/>
    <w:pPr>
      <w:framePr w:w="7920" w:h="1980" w:hRule="exact" w:hSpace="141" w:wrap="auto" w:hAnchor="page" w:xAlign="center" w:yAlign="bottom"/>
      <w:ind w:left="2880"/>
    </w:pPr>
    <w:rPr>
      <w:rFonts w:ascii="Arial" w:hAnsi="Arial"/>
      <w:sz w:val="24"/>
    </w:rPr>
  </w:style>
  <w:style w:type="paragraph" w:styleId="Sangranormal">
    <w:name w:val="Normal Indent"/>
    <w:basedOn w:val="Normal"/>
    <w:uiPriority w:val="99"/>
    <w:semiHidden/>
    <w:rsid w:val="00093D73"/>
    <w:pPr>
      <w:ind w:left="1304"/>
    </w:pPr>
  </w:style>
  <w:style w:type="paragraph" w:styleId="Encabezadodenota">
    <w:name w:val="Note Heading"/>
    <w:basedOn w:val="Normal"/>
    <w:next w:val="Normal"/>
    <w:link w:val="EncabezadodenotaCar"/>
    <w:uiPriority w:val="99"/>
    <w:semiHidden/>
    <w:rsid w:val="00093D73"/>
  </w:style>
  <w:style w:type="character" w:customStyle="1" w:styleId="EncabezadodenotaCar">
    <w:name w:val="Encabezado de nota Car"/>
    <w:link w:val="Encabezadodenota"/>
    <w:uiPriority w:val="99"/>
    <w:semiHidden/>
    <w:rsid w:val="00E907BF"/>
    <w:rPr>
      <w:sz w:val="20"/>
      <w:szCs w:val="20"/>
      <w:lang w:val="da-DK" w:eastAsia="da-DK"/>
    </w:rPr>
  </w:style>
  <w:style w:type="paragraph" w:styleId="Lista">
    <w:name w:val="List"/>
    <w:basedOn w:val="Normal"/>
    <w:uiPriority w:val="99"/>
    <w:semiHidden/>
    <w:rsid w:val="00093D73"/>
    <w:pPr>
      <w:ind w:left="283" w:hanging="283"/>
    </w:pPr>
  </w:style>
  <w:style w:type="paragraph" w:styleId="Continuarlista">
    <w:name w:val="List Continue"/>
    <w:basedOn w:val="Normal"/>
    <w:uiPriority w:val="99"/>
    <w:semiHidden/>
    <w:rsid w:val="00093D73"/>
    <w:pPr>
      <w:spacing w:after="120"/>
      <w:ind w:left="283"/>
    </w:pPr>
  </w:style>
  <w:style w:type="paragraph" w:styleId="Continuarlista2">
    <w:name w:val="List Continue 2"/>
    <w:basedOn w:val="Normal"/>
    <w:uiPriority w:val="99"/>
    <w:semiHidden/>
    <w:rsid w:val="00093D73"/>
    <w:pPr>
      <w:spacing w:after="120"/>
      <w:ind w:left="566"/>
    </w:pPr>
  </w:style>
  <w:style w:type="paragraph" w:styleId="Continuarlista3">
    <w:name w:val="List Continue 3"/>
    <w:basedOn w:val="Normal"/>
    <w:uiPriority w:val="99"/>
    <w:semiHidden/>
    <w:rsid w:val="00093D73"/>
    <w:pPr>
      <w:spacing w:after="120"/>
      <w:ind w:left="849"/>
    </w:pPr>
  </w:style>
  <w:style w:type="paragraph" w:styleId="Continuarlista4">
    <w:name w:val="List Continue 4"/>
    <w:basedOn w:val="Normal"/>
    <w:uiPriority w:val="99"/>
    <w:semiHidden/>
    <w:rsid w:val="00093D73"/>
    <w:pPr>
      <w:spacing w:after="120"/>
      <w:ind w:left="1132"/>
    </w:pPr>
  </w:style>
  <w:style w:type="paragraph" w:styleId="Continuarlista5">
    <w:name w:val="List Continue 5"/>
    <w:basedOn w:val="Normal"/>
    <w:uiPriority w:val="99"/>
    <w:semiHidden/>
    <w:rsid w:val="00093D73"/>
    <w:pPr>
      <w:spacing w:after="120"/>
      <w:ind w:left="1415"/>
    </w:pPr>
  </w:style>
  <w:style w:type="paragraph" w:styleId="Listaconvietas">
    <w:name w:val="List Bullet"/>
    <w:basedOn w:val="Normal"/>
    <w:autoRedefine/>
    <w:uiPriority w:val="99"/>
    <w:semiHidden/>
    <w:rsid w:val="00093D73"/>
    <w:pPr>
      <w:numPr>
        <w:numId w:val="11"/>
      </w:numPr>
    </w:pPr>
  </w:style>
  <w:style w:type="paragraph" w:styleId="Listaconvietas2">
    <w:name w:val="List Bullet 2"/>
    <w:basedOn w:val="Normal"/>
    <w:autoRedefine/>
    <w:uiPriority w:val="99"/>
    <w:semiHidden/>
    <w:rsid w:val="00093D73"/>
    <w:pPr>
      <w:numPr>
        <w:numId w:val="12"/>
      </w:numPr>
    </w:pPr>
  </w:style>
  <w:style w:type="paragraph" w:styleId="Listaconvietas3">
    <w:name w:val="List Bullet 3"/>
    <w:basedOn w:val="Normal"/>
    <w:autoRedefine/>
    <w:uiPriority w:val="99"/>
    <w:semiHidden/>
    <w:rsid w:val="00093D73"/>
    <w:pPr>
      <w:numPr>
        <w:numId w:val="13"/>
      </w:numPr>
    </w:pPr>
  </w:style>
  <w:style w:type="paragraph" w:styleId="Listaconvietas4">
    <w:name w:val="List Bullet 4"/>
    <w:basedOn w:val="Normal"/>
    <w:autoRedefine/>
    <w:uiPriority w:val="99"/>
    <w:semiHidden/>
    <w:rsid w:val="00093D73"/>
    <w:pPr>
      <w:numPr>
        <w:numId w:val="14"/>
      </w:numPr>
    </w:pPr>
  </w:style>
  <w:style w:type="paragraph" w:styleId="Listaconvietas5">
    <w:name w:val="List Bullet 5"/>
    <w:basedOn w:val="Normal"/>
    <w:autoRedefine/>
    <w:uiPriority w:val="99"/>
    <w:semiHidden/>
    <w:rsid w:val="00093D73"/>
    <w:pPr>
      <w:numPr>
        <w:numId w:val="15"/>
      </w:numPr>
    </w:pPr>
  </w:style>
  <w:style w:type="paragraph" w:styleId="Listaconnmeros">
    <w:name w:val="List Number"/>
    <w:basedOn w:val="Normal"/>
    <w:uiPriority w:val="99"/>
    <w:semiHidden/>
    <w:rsid w:val="00093D73"/>
    <w:pPr>
      <w:numPr>
        <w:numId w:val="16"/>
      </w:numPr>
    </w:pPr>
  </w:style>
  <w:style w:type="paragraph" w:styleId="Listaconnmeros2">
    <w:name w:val="List Number 2"/>
    <w:basedOn w:val="Normal"/>
    <w:uiPriority w:val="99"/>
    <w:semiHidden/>
    <w:rsid w:val="00093D73"/>
    <w:pPr>
      <w:numPr>
        <w:numId w:val="17"/>
      </w:numPr>
    </w:pPr>
  </w:style>
  <w:style w:type="paragraph" w:styleId="Listaconnmeros3">
    <w:name w:val="List Number 3"/>
    <w:basedOn w:val="Normal"/>
    <w:uiPriority w:val="99"/>
    <w:semiHidden/>
    <w:rsid w:val="00093D73"/>
    <w:pPr>
      <w:numPr>
        <w:numId w:val="18"/>
      </w:numPr>
    </w:pPr>
  </w:style>
  <w:style w:type="paragraph" w:styleId="Listaconnmeros4">
    <w:name w:val="List Number 4"/>
    <w:basedOn w:val="Normal"/>
    <w:uiPriority w:val="99"/>
    <w:semiHidden/>
    <w:rsid w:val="00093D73"/>
    <w:pPr>
      <w:numPr>
        <w:numId w:val="19"/>
      </w:numPr>
    </w:pPr>
  </w:style>
  <w:style w:type="paragraph" w:styleId="Listaconnmeros5">
    <w:name w:val="List Number 5"/>
    <w:basedOn w:val="Normal"/>
    <w:uiPriority w:val="99"/>
    <w:semiHidden/>
    <w:rsid w:val="00093D73"/>
    <w:pPr>
      <w:numPr>
        <w:numId w:val="20"/>
      </w:numPr>
    </w:pPr>
  </w:style>
  <w:style w:type="paragraph" w:styleId="Lista2">
    <w:name w:val="List 2"/>
    <w:basedOn w:val="Normal"/>
    <w:uiPriority w:val="99"/>
    <w:semiHidden/>
    <w:rsid w:val="00093D73"/>
    <w:pPr>
      <w:ind w:left="566" w:hanging="283"/>
    </w:pPr>
  </w:style>
  <w:style w:type="paragraph" w:styleId="Lista3">
    <w:name w:val="List 3"/>
    <w:basedOn w:val="Normal"/>
    <w:uiPriority w:val="99"/>
    <w:semiHidden/>
    <w:rsid w:val="00093D73"/>
    <w:pPr>
      <w:ind w:left="849" w:hanging="283"/>
    </w:pPr>
  </w:style>
  <w:style w:type="paragraph" w:styleId="Lista4">
    <w:name w:val="List 4"/>
    <w:basedOn w:val="Normal"/>
    <w:uiPriority w:val="99"/>
    <w:semiHidden/>
    <w:rsid w:val="00093D73"/>
    <w:pPr>
      <w:ind w:left="1132" w:hanging="283"/>
    </w:pPr>
  </w:style>
  <w:style w:type="paragraph" w:styleId="Lista5">
    <w:name w:val="List 5"/>
    <w:basedOn w:val="Normal"/>
    <w:uiPriority w:val="99"/>
    <w:semiHidden/>
    <w:rsid w:val="00093D73"/>
    <w:pPr>
      <w:ind w:left="1415" w:hanging="283"/>
    </w:pPr>
  </w:style>
  <w:style w:type="paragraph" w:styleId="Piedepgina">
    <w:name w:val="footer"/>
    <w:basedOn w:val="Normal"/>
    <w:link w:val="PiedepginaCar"/>
    <w:uiPriority w:val="99"/>
    <w:semiHidden/>
    <w:rsid w:val="00093D73"/>
    <w:pPr>
      <w:tabs>
        <w:tab w:val="center" w:pos="4819"/>
        <w:tab w:val="right" w:pos="9638"/>
      </w:tabs>
    </w:pPr>
  </w:style>
  <w:style w:type="character" w:customStyle="1" w:styleId="PiedepginaCar">
    <w:name w:val="Pie de página Car"/>
    <w:link w:val="Piedepgina"/>
    <w:uiPriority w:val="99"/>
    <w:semiHidden/>
    <w:rsid w:val="00E907BF"/>
    <w:rPr>
      <w:sz w:val="20"/>
      <w:szCs w:val="20"/>
      <w:lang w:val="da-DK" w:eastAsia="da-DK"/>
    </w:rPr>
  </w:style>
  <w:style w:type="paragraph" w:styleId="Encabezado">
    <w:name w:val="header"/>
    <w:basedOn w:val="Normal"/>
    <w:link w:val="EncabezadoCar"/>
    <w:uiPriority w:val="99"/>
    <w:semiHidden/>
    <w:rsid w:val="00093D73"/>
    <w:pPr>
      <w:tabs>
        <w:tab w:val="center" w:pos="4819"/>
        <w:tab w:val="right" w:pos="9638"/>
      </w:tabs>
    </w:pPr>
  </w:style>
  <w:style w:type="character" w:customStyle="1" w:styleId="EncabezadoCar">
    <w:name w:val="Encabezado Car"/>
    <w:link w:val="Encabezado"/>
    <w:uiPriority w:val="99"/>
    <w:semiHidden/>
    <w:rsid w:val="00E907BF"/>
    <w:rPr>
      <w:sz w:val="20"/>
      <w:szCs w:val="20"/>
      <w:lang w:val="da-DK" w:eastAsia="da-DK"/>
    </w:rPr>
  </w:style>
  <w:style w:type="paragraph" w:styleId="Cierre">
    <w:name w:val="Closing"/>
    <w:basedOn w:val="Normal"/>
    <w:link w:val="CierreCar"/>
    <w:uiPriority w:val="99"/>
    <w:semiHidden/>
    <w:rsid w:val="00093D73"/>
    <w:pPr>
      <w:ind w:left="4252"/>
    </w:pPr>
  </w:style>
  <w:style w:type="character" w:customStyle="1" w:styleId="CierreCar">
    <w:name w:val="Cierre Car"/>
    <w:link w:val="Cierre"/>
    <w:uiPriority w:val="99"/>
    <w:semiHidden/>
    <w:rsid w:val="00E907BF"/>
    <w:rPr>
      <w:sz w:val="20"/>
      <w:szCs w:val="20"/>
      <w:lang w:val="da-DK" w:eastAsia="da-DK"/>
    </w:rPr>
  </w:style>
  <w:style w:type="paragraph" w:styleId="Textonotaalfinal">
    <w:name w:val="endnote text"/>
    <w:basedOn w:val="Normal"/>
    <w:link w:val="TextonotaalfinalCar"/>
    <w:uiPriority w:val="99"/>
    <w:semiHidden/>
    <w:rsid w:val="00093D73"/>
  </w:style>
  <w:style w:type="character" w:customStyle="1" w:styleId="TextonotaalfinalCar">
    <w:name w:val="Texto nota al final Car"/>
    <w:link w:val="Textonotaalfinal"/>
    <w:uiPriority w:val="99"/>
    <w:semiHidden/>
    <w:rsid w:val="00E907BF"/>
    <w:rPr>
      <w:sz w:val="20"/>
      <w:szCs w:val="20"/>
      <w:lang w:val="da-DK" w:eastAsia="da-DK"/>
    </w:rPr>
  </w:style>
  <w:style w:type="paragraph" w:styleId="Saludo">
    <w:name w:val="Salutation"/>
    <w:basedOn w:val="Normal"/>
    <w:next w:val="Normal"/>
    <w:link w:val="SaludoCar"/>
    <w:uiPriority w:val="99"/>
    <w:semiHidden/>
    <w:rsid w:val="00093D73"/>
  </w:style>
  <w:style w:type="character" w:customStyle="1" w:styleId="SaludoCar">
    <w:name w:val="Saludo Car"/>
    <w:link w:val="Saludo"/>
    <w:uiPriority w:val="99"/>
    <w:semiHidden/>
    <w:rsid w:val="00E907BF"/>
    <w:rPr>
      <w:sz w:val="20"/>
      <w:szCs w:val="20"/>
      <w:lang w:val="da-DK" w:eastAsia="da-DK"/>
    </w:rPr>
  </w:style>
  <w:style w:type="paragraph" w:styleId="Puesto">
    <w:name w:val="Title"/>
    <w:basedOn w:val="Normal"/>
    <w:link w:val="PuestoCar"/>
    <w:uiPriority w:val="99"/>
    <w:qFormat/>
    <w:rsid w:val="00093D73"/>
    <w:pPr>
      <w:spacing w:before="240" w:after="60"/>
      <w:jc w:val="center"/>
      <w:outlineLvl w:val="0"/>
    </w:pPr>
    <w:rPr>
      <w:rFonts w:ascii="Arial" w:hAnsi="Arial"/>
      <w:b/>
      <w:kern w:val="28"/>
      <w:sz w:val="32"/>
    </w:rPr>
  </w:style>
  <w:style w:type="character" w:customStyle="1" w:styleId="PuestoCar">
    <w:name w:val="Puesto Car"/>
    <w:link w:val="Puesto"/>
    <w:uiPriority w:val="10"/>
    <w:rsid w:val="00E907BF"/>
    <w:rPr>
      <w:rFonts w:ascii="Cambria" w:eastAsia="Times New Roman" w:hAnsi="Cambria" w:cs="Times New Roman"/>
      <w:b/>
      <w:bCs/>
      <w:kern w:val="28"/>
      <w:sz w:val="32"/>
      <w:szCs w:val="32"/>
      <w:lang w:val="da-DK" w:eastAsia="da-DK"/>
    </w:rPr>
  </w:style>
  <w:style w:type="paragraph" w:styleId="Firma">
    <w:name w:val="Signature"/>
    <w:basedOn w:val="Normal"/>
    <w:link w:val="FirmaCar"/>
    <w:uiPriority w:val="99"/>
    <w:semiHidden/>
    <w:rsid w:val="00093D73"/>
    <w:pPr>
      <w:ind w:left="4252"/>
    </w:pPr>
  </w:style>
  <w:style w:type="character" w:customStyle="1" w:styleId="FirmaCar">
    <w:name w:val="Firma Car"/>
    <w:link w:val="Firma"/>
    <w:uiPriority w:val="99"/>
    <w:semiHidden/>
    <w:rsid w:val="00E907BF"/>
    <w:rPr>
      <w:sz w:val="20"/>
      <w:szCs w:val="20"/>
      <w:lang w:val="da-DK" w:eastAsia="da-DK"/>
    </w:rPr>
  </w:style>
  <w:style w:type="paragraph" w:styleId="Subttulo">
    <w:name w:val="Subtitle"/>
    <w:basedOn w:val="Normal"/>
    <w:link w:val="SubttuloCar"/>
    <w:uiPriority w:val="99"/>
    <w:qFormat/>
    <w:rsid w:val="00093D73"/>
    <w:pPr>
      <w:spacing w:after="60"/>
      <w:jc w:val="center"/>
      <w:outlineLvl w:val="1"/>
    </w:pPr>
    <w:rPr>
      <w:rFonts w:ascii="Arial" w:hAnsi="Arial"/>
      <w:sz w:val="24"/>
    </w:rPr>
  </w:style>
  <w:style w:type="character" w:customStyle="1" w:styleId="SubttuloCar">
    <w:name w:val="Subtítulo Car"/>
    <w:link w:val="Subttulo"/>
    <w:uiPriority w:val="11"/>
    <w:rsid w:val="00E907BF"/>
    <w:rPr>
      <w:rFonts w:ascii="Cambria" w:eastAsia="Times New Roman" w:hAnsi="Cambria" w:cs="Times New Roman"/>
      <w:sz w:val="24"/>
      <w:szCs w:val="24"/>
      <w:lang w:val="da-DK" w:eastAsia="da-DK"/>
    </w:rPr>
  </w:style>
  <w:style w:type="paragraph" w:styleId="Textoindependiente2">
    <w:name w:val="Body Text 2"/>
    <w:basedOn w:val="Normal"/>
    <w:link w:val="Textoindependiente2Car"/>
    <w:uiPriority w:val="99"/>
    <w:semiHidden/>
    <w:rsid w:val="00093D73"/>
    <w:pPr>
      <w:widowControl w:val="0"/>
      <w:spacing w:line="240" w:lineRule="atLeast"/>
      <w:jc w:val="both"/>
    </w:pPr>
    <w:rPr>
      <w:rFonts w:ascii="Arial" w:hAnsi="Arial"/>
      <w:sz w:val="18"/>
      <w:lang w:val="en-GB"/>
    </w:rPr>
  </w:style>
  <w:style w:type="character" w:customStyle="1" w:styleId="Textoindependiente2Car">
    <w:name w:val="Texto independiente 2 Car"/>
    <w:link w:val="Textoindependiente2"/>
    <w:uiPriority w:val="99"/>
    <w:semiHidden/>
    <w:rsid w:val="00E907BF"/>
    <w:rPr>
      <w:sz w:val="20"/>
      <w:szCs w:val="20"/>
      <w:lang w:val="da-DK" w:eastAsia="da-DK"/>
    </w:rPr>
  </w:style>
  <w:style w:type="character" w:styleId="Hipervnculo">
    <w:name w:val="Hyperlink"/>
    <w:uiPriority w:val="99"/>
    <w:semiHidden/>
    <w:rsid w:val="001D100B"/>
    <w:rPr>
      <w:rFonts w:cs="Times New Roman"/>
      <w:color w:val="0000FF"/>
      <w:u w:val="single"/>
    </w:rPr>
  </w:style>
  <w:style w:type="table" w:styleId="Tablaconcuadrcula">
    <w:name w:val="Table Grid"/>
    <w:basedOn w:val="Tablanormal"/>
    <w:uiPriority w:val="99"/>
    <w:semiHidden/>
    <w:rsid w:val="003440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uiPriority w:val="99"/>
    <w:rsid w:val="007C1755"/>
    <w:pPr>
      <w:widowControl w:val="0"/>
      <w:spacing w:line="240" w:lineRule="atLeast"/>
      <w:jc w:val="center"/>
      <w:outlineLvl w:val="0"/>
    </w:pPr>
    <w:rPr>
      <w:rFonts w:ascii="Arial" w:hAnsi="Arial"/>
      <w:color w:val="000000"/>
      <w:sz w:val="28"/>
      <w:lang w:val="en-GB"/>
    </w:rPr>
  </w:style>
  <w:style w:type="paragraph" w:customStyle="1" w:styleId="AuthorsName">
    <w:name w:val="Author's Name"/>
    <w:basedOn w:val="Normal"/>
    <w:uiPriority w:val="99"/>
    <w:rsid w:val="007C1755"/>
    <w:pPr>
      <w:widowControl w:val="0"/>
      <w:spacing w:before="200"/>
      <w:jc w:val="center"/>
      <w:outlineLvl w:val="0"/>
    </w:pPr>
    <w:rPr>
      <w:rFonts w:ascii="Arial" w:hAnsi="Arial"/>
      <w:lang w:val="en-GB"/>
    </w:rPr>
  </w:style>
  <w:style w:type="paragraph" w:styleId="Textodeglobo">
    <w:name w:val="Balloon Text"/>
    <w:basedOn w:val="Normal"/>
    <w:link w:val="TextodegloboCar"/>
    <w:uiPriority w:val="99"/>
    <w:semiHidden/>
    <w:rsid w:val="00353008"/>
    <w:rPr>
      <w:rFonts w:ascii="Tahoma" w:hAnsi="Tahoma" w:cs="Tahoma"/>
      <w:sz w:val="16"/>
      <w:szCs w:val="16"/>
    </w:rPr>
  </w:style>
  <w:style w:type="character" w:customStyle="1" w:styleId="TextodegloboCar">
    <w:name w:val="Texto de globo Car"/>
    <w:link w:val="Textodeglobo"/>
    <w:uiPriority w:val="99"/>
    <w:semiHidden/>
    <w:locked/>
    <w:rsid w:val="00353008"/>
    <w:rPr>
      <w:rFonts w:ascii="Tahoma" w:hAnsi="Tahoma" w:cs="Tahoma"/>
      <w:sz w:val="16"/>
      <w:szCs w:val="16"/>
      <w:lang w:val="da-DK" w:eastAsia="da-DK"/>
    </w:rPr>
  </w:style>
  <w:style w:type="paragraph" w:styleId="Prrafodelista">
    <w:name w:val="List Paragraph"/>
    <w:basedOn w:val="Normal"/>
    <w:uiPriority w:val="99"/>
    <w:qFormat/>
    <w:rsid w:val="006C7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etro-haul.e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Knowledge%20Management\_KM%20(Secure)\Event%20Services\Events\2013\09%20-%20September\Conf%20-%20ECOC%202013\TPC\ecoc2012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687E4-414E-40F4-9090-17E568F14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ecoc2012_template.dot</Template>
  <TotalTime>902</TotalTime>
  <Pages>3</Pages>
  <Words>1485</Words>
  <Characters>8467</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Template for Papers ECOC 2015</vt:lpstr>
    </vt:vector>
  </TitlesOfParts>
  <Company>Microsoft</Company>
  <LinksUpToDate>false</LinksUpToDate>
  <CharactersWithSpaces>9933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Papers ECOC 2015</dc:title>
  <dc:subject/>
  <dc:creator>Ivana</dc:creator>
  <cp:keywords/>
  <dc:description/>
  <cp:lastModifiedBy>Javier Moreno</cp:lastModifiedBy>
  <cp:revision>160</cp:revision>
  <cp:lastPrinted>2013-01-02T14:47:00Z</cp:lastPrinted>
  <dcterms:created xsi:type="dcterms:W3CDTF">2017-11-03T12:27:00Z</dcterms:created>
  <dcterms:modified xsi:type="dcterms:W3CDTF">2018-05-10T13:50:00Z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0x010100C4243364A1F5C242A09DA676E4B2796C</vt:lpwstr>
  </property>
  <property fmtid="{D5CDD505-2E9C-101B-9397-08002B2CF9AE}" pid="4" name="PublishingExpirationDate">
    <vt:lpwstr/>
  </property>
  <property fmtid="{D5CDD505-2E9C-101B-9397-08002B2CF9AE}" pid="5" name="PublishingStartDate">
    <vt:lpwstr/>
  </property>
</Properties>
</file>